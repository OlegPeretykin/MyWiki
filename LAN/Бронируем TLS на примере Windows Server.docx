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829DB" w14:textId="77777777" w:rsidR="00D75814" w:rsidRPr="00D75814" w:rsidRDefault="00D75814" w:rsidP="00D75814">
      <w:pPr>
        <w:spacing w:before="60" w:after="210" w:line="240" w:lineRule="auto"/>
        <w:outlineLvl w:val="0"/>
        <w:rPr>
          <w:rFonts w:ascii="Arial" w:eastAsia="Times New Roman" w:hAnsi="Arial" w:cs="Arial"/>
          <w:kern w:val="36"/>
          <w:sz w:val="66"/>
          <w:szCs w:val="66"/>
          <w:lang w:eastAsia="ru-RU"/>
        </w:rPr>
      </w:pPr>
      <w:r w:rsidRPr="00D75814">
        <w:rPr>
          <w:rFonts w:ascii="Arial" w:eastAsia="Times New Roman" w:hAnsi="Arial" w:cs="Arial"/>
          <w:kern w:val="36"/>
          <w:sz w:val="66"/>
          <w:szCs w:val="66"/>
          <w:lang w:eastAsia="ru-RU"/>
        </w:rPr>
        <w:t>Бронируем TLS на примере Windows Server</w:t>
      </w:r>
    </w:p>
    <w:p w14:paraId="7B3AA0A7" w14:textId="77777777" w:rsidR="00D75814" w:rsidRPr="00D75814" w:rsidRDefault="00D75814" w:rsidP="00D75814">
      <w:pPr>
        <w:spacing w:before="210" w:after="210" w:line="240" w:lineRule="auto"/>
        <w:outlineLvl w:val="2"/>
        <w:rPr>
          <w:rFonts w:ascii="Arial" w:eastAsia="Times New Roman" w:hAnsi="Arial" w:cs="Arial"/>
          <w:sz w:val="41"/>
          <w:szCs w:val="41"/>
          <w:lang w:eastAsia="ru-RU"/>
        </w:rPr>
      </w:pPr>
      <w:r w:rsidRPr="00D75814">
        <w:rPr>
          <w:rFonts w:ascii="Arial" w:eastAsia="Times New Roman" w:hAnsi="Arial" w:cs="Arial"/>
          <w:sz w:val="41"/>
          <w:szCs w:val="41"/>
          <w:lang w:eastAsia="ru-RU"/>
        </w:rPr>
        <w:t>Защищаем и настраиваем протоколы TLS/SSL в Windows Server</w:t>
      </w:r>
    </w:p>
    <w:p w14:paraId="13322EA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Привет.</w:t>
      </w:r>
    </w:p>
    <w:p w14:paraId="0734FD50"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Защита TLS – штука крайне нужная. У неё много аспектов – как безопасность самой хостовой ОС, на которой развёрнут веб-сервер, так и безопасность работающих приложений, криптографические аспекты и многое другое. Я попробую написать про то, что с моей точки зрения, является важным и не сильно документированным / очевидным. На этом “вода” про то, что с TLS лучше, чем без TLS, а с настроенным TLS лучше, чем с не настроенным TLS, официально объявляется закончившейся.</w:t>
      </w:r>
    </w:p>
    <w:p w14:paraId="16E69977"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Стартовые ограничения статьи – не будет рассматриваться тюнинг SSL, т.к. уже много лет как есть TLS. SSL мы будем выключать полностью. Не будет рассматриваться настройка систем младше NT 6.0, т.к. про это можно найти в </w:t>
      </w:r>
      <w:hyperlink r:id="rId5" w:history="1">
        <w:r w:rsidRPr="00D75814">
          <w:rPr>
            <w:rFonts w:ascii="Arial" w:eastAsia="Times New Roman" w:hAnsi="Arial" w:cs="Arial"/>
            <w:color w:val="04943D"/>
            <w:sz w:val="21"/>
            <w:szCs w:val="21"/>
            <w:u w:val="single"/>
            <w:lang w:eastAsia="ru-RU"/>
          </w:rPr>
          <w:t>предыдущей статье</w:t>
        </w:r>
      </w:hyperlink>
      <w:r w:rsidRPr="00D75814">
        <w:rPr>
          <w:rFonts w:ascii="Arial" w:eastAsia="Times New Roman" w:hAnsi="Arial" w:cs="Arial"/>
          <w:color w:val="454545"/>
          <w:sz w:val="21"/>
          <w:szCs w:val="21"/>
          <w:lang w:eastAsia="ru-RU"/>
        </w:rPr>
        <w:t>, да и те, кто думает о безопасности, наружу Windows Server 2003й в 2014м году (</w:t>
      </w:r>
      <w:r w:rsidRPr="00D75814">
        <w:rPr>
          <w:rFonts w:ascii="Arial" w:eastAsia="Times New Roman" w:hAnsi="Arial" w:cs="Arial"/>
          <w:i/>
          <w:iCs/>
          <w:color w:val="454545"/>
          <w:sz w:val="21"/>
          <w:szCs w:val="21"/>
          <w:lang w:eastAsia="ru-RU"/>
        </w:rPr>
        <w:t>это год написания первой версии статьи, если что – в 2017 она расширена</w:t>
      </w:r>
      <w:r w:rsidRPr="00D75814">
        <w:rPr>
          <w:rFonts w:ascii="Arial" w:eastAsia="Times New Roman" w:hAnsi="Arial" w:cs="Arial"/>
          <w:color w:val="454545"/>
          <w:sz w:val="21"/>
          <w:szCs w:val="21"/>
          <w:lang w:eastAsia="ru-RU"/>
        </w:rPr>
        <w:t>) не выставляет.</w:t>
      </w:r>
    </w:p>
    <w:p w14:paraId="279A34F0"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Для большинства операций я буду использовать </w:t>
      </w:r>
      <w:hyperlink r:id="rId6" w:history="1">
        <w:r w:rsidRPr="00D75814">
          <w:rPr>
            <w:rFonts w:ascii="Arial" w:eastAsia="Times New Roman" w:hAnsi="Arial" w:cs="Arial"/>
            <w:color w:val="04943D"/>
            <w:sz w:val="21"/>
            <w:szCs w:val="21"/>
            <w:u w:val="single"/>
            <w:lang w:eastAsia="ru-RU"/>
          </w:rPr>
          <w:t>ATcmd</w:t>
        </w:r>
      </w:hyperlink>
      <w:r w:rsidRPr="00D75814">
        <w:rPr>
          <w:rFonts w:ascii="Arial" w:eastAsia="Times New Roman" w:hAnsi="Arial" w:cs="Arial"/>
          <w:color w:val="454545"/>
          <w:sz w:val="21"/>
          <w:szCs w:val="21"/>
          <w:lang w:eastAsia="ru-RU"/>
        </w:rPr>
        <w:t> – им проще делать тонкий тюнинг SSL/TLS. Если хотите – можете найти другие методы по выполнению аналогичных действий на своей ОС, это некритично – функционал называется стандартно, и ту же фрагментацию TLS можно настраивать чем удобно.</w:t>
      </w:r>
    </w:p>
    <w:p w14:paraId="61ED9255"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Несмотря на позиционирование статьи “весь доступный в данный момент функционал”, описываемые меры в полной мере применимы к более ранним версиям Windows Server – например, 2008 R2.</w:t>
      </w:r>
    </w:p>
    <w:p w14:paraId="7213BB17"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Бронируем TLS на примере Windows Server 2012 R2 / 2016</w:t>
      </w:r>
    </w:p>
    <w:p w14:paraId="79FD56FD"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7" w:anchor="tlsversion" w:history="1">
        <w:r w:rsidRPr="00D75814">
          <w:rPr>
            <w:rFonts w:ascii="Arial" w:eastAsia="Times New Roman" w:hAnsi="Arial" w:cs="Arial"/>
            <w:color w:val="04943D"/>
            <w:sz w:val="21"/>
            <w:szCs w:val="21"/>
            <w:u w:val="single"/>
            <w:lang w:eastAsia="ru-RU"/>
          </w:rPr>
          <w:t>Версия SSL/TLS на сервере</w:t>
        </w:r>
      </w:hyperlink>
    </w:p>
    <w:p w14:paraId="06FF2F02"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8" w:anchor="disablessl" w:history="1">
        <w:r w:rsidRPr="00D75814">
          <w:rPr>
            <w:rFonts w:ascii="Arial" w:eastAsia="Times New Roman" w:hAnsi="Arial" w:cs="Arial"/>
            <w:color w:val="04943D"/>
            <w:sz w:val="21"/>
            <w:szCs w:val="21"/>
            <w:u w:val="single"/>
            <w:lang w:eastAsia="ru-RU"/>
          </w:rPr>
          <w:t>Отключаем неиспользуемые версии SSL/TLS и PCT/MPUH</w:t>
        </w:r>
      </w:hyperlink>
    </w:p>
    <w:p w14:paraId="06BB2663"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9" w:anchor="tlsrenegotiation" w:history="1">
        <w:r w:rsidRPr="00D75814">
          <w:rPr>
            <w:rFonts w:ascii="Arial" w:eastAsia="Times New Roman" w:hAnsi="Arial" w:cs="Arial"/>
            <w:color w:val="04943D"/>
            <w:sz w:val="21"/>
            <w:szCs w:val="21"/>
            <w:u w:val="single"/>
            <w:lang w:eastAsia="ru-RU"/>
          </w:rPr>
          <w:t>Пересогласование TLS</w:t>
        </w:r>
      </w:hyperlink>
    </w:p>
    <w:p w14:paraId="54BC6274"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0" w:anchor="ciphersuites" w:history="1">
        <w:r w:rsidRPr="00D75814">
          <w:rPr>
            <w:rFonts w:ascii="Arial" w:eastAsia="Times New Roman" w:hAnsi="Arial" w:cs="Arial"/>
            <w:color w:val="04943D"/>
            <w:sz w:val="21"/>
            <w:szCs w:val="21"/>
            <w:u w:val="single"/>
            <w:lang w:eastAsia="ru-RU"/>
          </w:rPr>
          <w:t>Фиксируем только нужные cipher suites</w:t>
        </w:r>
      </w:hyperlink>
    </w:p>
    <w:p w14:paraId="5A19E8B6"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1" w:anchor="disableweakcrypto" w:history="1">
        <w:r w:rsidRPr="00D75814">
          <w:rPr>
            <w:rFonts w:ascii="Arial" w:eastAsia="Times New Roman" w:hAnsi="Arial" w:cs="Arial"/>
            <w:color w:val="04943D"/>
            <w:sz w:val="21"/>
            <w:szCs w:val="21"/>
            <w:u w:val="single"/>
            <w:lang w:eastAsia="ru-RU"/>
          </w:rPr>
          <w:t>Блокируем небезопасные криптоалгоритмы</w:t>
        </w:r>
      </w:hyperlink>
    </w:p>
    <w:p w14:paraId="2F016F86"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2" w:anchor="diffiehellman" w:history="1">
        <w:r w:rsidRPr="00D75814">
          <w:rPr>
            <w:rFonts w:ascii="Arial" w:eastAsia="Times New Roman" w:hAnsi="Arial" w:cs="Arial"/>
            <w:color w:val="04943D"/>
            <w:sz w:val="21"/>
            <w:szCs w:val="21"/>
            <w:u w:val="single"/>
            <w:lang w:eastAsia="ru-RU"/>
          </w:rPr>
          <w:t>Задаём минимальное количество бит для DH</w:t>
        </w:r>
      </w:hyperlink>
    </w:p>
    <w:p w14:paraId="6520469D"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3" w:anchor="ecc" w:history="1">
        <w:r w:rsidRPr="00D75814">
          <w:rPr>
            <w:rFonts w:ascii="Arial" w:eastAsia="Times New Roman" w:hAnsi="Arial" w:cs="Arial"/>
            <w:color w:val="04943D"/>
            <w:sz w:val="21"/>
            <w:szCs w:val="21"/>
            <w:u w:val="single"/>
            <w:lang w:eastAsia="ru-RU"/>
          </w:rPr>
          <w:t>Управляем серверным комплектом ECC</w:t>
        </w:r>
      </w:hyperlink>
    </w:p>
    <w:p w14:paraId="2241D432"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4" w:anchor="tlsfragmentation" w:history="1">
        <w:r w:rsidRPr="00D75814">
          <w:rPr>
            <w:rFonts w:ascii="Arial" w:eastAsia="Times New Roman" w:hAnsi="Arial" w:cs="Arial"/>
            <w:color w:val="04943D"/>
            <w:sz w:val="21"/>
            <w:szCs w:val="21"/>
            <w:u w:val="single"/>
            <w:lang w:eastAsia="ru-RU"/>
          </w:rPr>
          <w:t>Настраиваем фрагментацию TLS</w:t>
        </w:r>
      </w:hyperlink>
    </w:p>
    <w:p w14:paraId="52764FDD"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5" w:anchor="sslclosenotify" w:history="1">
        <w:r w:rsidRPr="00D75814">
          <w:rPr>
            <w:rFonts w:ascii="Arial" w:eastAsia="Times New Roman" w:hAnsi="Arial" w:cs="Arial"/>
            <w:color w:val="04943D"/>
            <w:sz w:val="21"/>
            <w:szCs w:val="21"/>
            <w:u w:val="single"/>
            <w:lang w:eastAsia="ru-RU"/>
          </w:rPr>
          <w:t>SSL Close-Notify</w:t>
        </w:r>
      </w:hyperlink>
    </w:p>
    <w:p w14:paraId="1FE2B8FD"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6" w:anchor="tlslogging" w:history="1">
        <w:r w:rsidRPr="00D75814">
          <w:rPr>
            <w:rFonts w:ascii="Arial" w:eastAsia="Times New Roman" w:hAnsi="Arial" w:cs="Arial"/>
            <w:color w:val="04943D"/>
            <w:sz w:val="21"/>
            <w:szCs w:val="21"/>
            <w:u w:val="single"/>
            <w:lang w:eastAsia="ru-RU"/>
          </w:rPr>
          <w:t>Журналирование TLS</w:t>
        </w:r>
      </w:hyperlink>
    </w:p>
    <w:p w14:paraId="57DF845F"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7" w:anchor="ctl" w:history="1">
        <w:r w:rsidRPr="00D75814">
          <w:rPr>
            <w:rFonts w:ascii="Arial" w:eastAsia="Times New Roman" w:hAnsi="Arial" w:cs="Arial"/>
            <w:color w:val="04943D"/>
            <w:sz w:val="21"/>
            <w:szCs w:val="21"/>
            <w:u w:val="single"/>
            <w:lang w:eastAsia="ru-RU"/>
          </w:rPr>
          <w:t>Отправка клиенту списка доверенных CA в CTL-формате</w:t>
        </w:r>
      </w:hyperlink>
    </w:p>
    <w:p w14:paraId="34E60EC6"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8" w:anchor="cce" w:history="1">
        <w:r w:rsidRPr="00D75814">
          <w:rPr>
            <w:rFonts w:ascii="Arial" w:eastAsia="Times New Roman" w:hAnsi="Arial" w:cs="Arial"/>
            <w:color w:val="04943D"/>
            <w:sz w:val="21"/>
            <w:szCs w:val="21"/>
            <w:u w:val="single"/>
            <w:lang w:eastAsia="ru-RU"/>
          </w:rPr>
          <w:t>Логика проверки x.509-сертификата клиента</w:t>
        </w:r>
      </w:hyperlink>
    </w:p>
    <w:p w14:paraId="78D188BC"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19" w:anchor="intermediate" w:history="1">
        <w:r w:rsidRPr="00D75814">
          <w:rPr>
            <w:rFonts w:ascii="Arial" w:eastAsia="Times New Roman" w:hAnsi="Arial" w:cs="Arial"/>
            <w:color w:val="04943D"/>
            <w:sz w:val="21"/>
            <w:szCs w:val="21"/>
            <w:u w:val="single"/>
            <w:lang w:eastAsia="ru-RU"/>
          </w:rPr>
          <w:t>Проверка промежуточных сертификатов через Интернет</w:t>
        </w:r>
      </w:hyperlink>
    </w:p>
    <w:p w14:paraId="19778717"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val="en-US" w:eastAsia="ru-RU"/>
        </w:rPr>
      </w:pPr>
      <w:hyperlink r:id="rId20" w:anchor="hsts" w:history="1">
        <w:r w:rsidRPr="00D75814">
          <w:rPr>
            <w:rFonts w:ascii="Arial" w:eastAsia="Times New Roman" w:hAnsi="Arial" w:cs="Arial"/>
            <w:color w:val="04943D"/>
            <w:sz w:val="21"/>
            <w:szCs w:val="21"/>
            <w:u w:val="single"/>
            <w:lang w:eastAsia="ru-RU"/>
          </w:rPr>
          <w:t>Механизм</w:t>
        </w:r>
        <w:r w:rsidRPr="00D75814">
          <w:rPr>
            <w:rFonts w:ascii="Arial" w:eastAsia="Times New Roman" w:hAnsi="Arial" w:cs="Arial"/>
            <w:color w:val="04943D"/>
            <w:sz w:val="21"/>
            <w:szCs w:val="21"/>
            <w:u w:val="single"/>
            <w:lang w:val="en-US" w:eastAsia="ru-RU"/>
          </w:rPr>
          <w:t xml:space="preserve"> HSTS – HTTP Strict Transport Security</w:t>
        </w:r>
      </w:hyperlink>
    </w:p>
    <w:p w14:paraId="19863B53"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val="en-US" w:eastAsia="ru-RU"/>
        </w:rPr>
      </w:pPr>
      <w:hyperlink r:id="rId21" w:anchor="hpkp" w:history="1">
        <w:r w:rsidRPr="00D75814">
          <w:rPr>
            <w:rFonts w:ascii="Arial" w:eastAsia="Times New Roman" w:hAnsi="Arial" w:cs="Arial"/>
            <w:color w:val="04943D"/>
            <w:sz w:val="21"/>
            <w:szCs w:val="21"/>
            <w:u w:val="single"/>
            <w:lang w:eastAsia="ru-RU"/>
          </w:rPr>
          <w:t>Механизм</w:t>
        </w:r>
        <w:r w:rsidRPr="00D75814">
          <w:rPr>
            <w:rFonts w:ascii="Arial" w:eastAsia="Times New Roman" w:hAnsi="Arial" w:cs="Arial"/>
            <w:color w:val="04943D"/>
            <w:sz w:val="21"/>
            <w:szCs w:val="21"/>
            <w:u w:val="single"/>
            <w:lang w:val="en-US" w:eastAsia="ru-RU"/>
          </w:rPr>
          <w:t xml:space="preserve"> HPKP – HTTP Public Key Pinning</w:t>
        </w:r>
      </w:hyperlink>
    </w:p>
    <w:p w14:paraId="4D9E9AF2"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val="en-US" w:eastAsia="ru-RU"/>
        </w:rPr>
      </w:pPr>
      <w:hyperlink r:id="rId22" w:anchor="dnscaa" w:history="1">
        <w:r w:rsidRPr="00D75814">
          <w:rPr>
            <w:rFonts w:ascii="Arial" w:eastAsia="Times New Roman" w:hAnsi="Arial" w:cs="Arial"/>
            <w:color w:val="04943D"/>
            <w:sz w:val="21"/>
            <w:szCs w:val="21"/>
            <w:u w:val="single"/>
            <w:lang w:eastAsia="ru-RU"/>
          </w:rPr>
          <w:t>Механизм</w:t>
        </w:r>
        <w:r w:rsidRPr="00D75814">
          <w:rPr>
            <w:rFonts w:ascii="Arial" w:eastAsia="Times New Roman" w:hAnsi="Arial" w:cs="Arial"/>
            <w:color w:val="04943D"/>
            <w:sz w:val="21"/>
            <w:szCs w:val="21"/>
            <w:u w:val="single"/>
            <w:lang w:val="en-US" w:eastAsia="ru-RU"/>
          </w:rPr>
          <w:t xml:space="preserve"> DNS CAA – DNS Certification Authority Authorization</w:t>
        </w:r>
      </w:hyperlink>
    </w:p>
    <w:p w14:paraId="58AB0DCE"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val="en-US" w:eastAsia="ru-RU"/>
        </w:rPr>
      </w:pPr>
      <w:hyperlink r:id="rId23" w:anchor="sessionid" w:history="1">
        <w:r w:rsidRPr="00D75814">
          <w:rPr>
            <w:rFonts w:ascii="Arial" w:eastAsia="Times New Roman" w:hAnsi="Arial" w:cs="Arial"/>
            <w:color w:val="04943D"/>
            <w:sz w:val="21"/>
            <w:szCs w:val="21"/>
            <w:u w:val="single"/>
            <w:lang w:eastAsia="ru-RU"/>
          </w:rPr>
          <w:t>Кэшируем</w:t>
        </w:r>
        <w:r w:rsidRPr="00D75814">
          <w:rPr>
            <w:rFonts w:ascii="Arial" w:eastAsia="Times New Roman" w:hAnsi="Arial" w:cs="Arial"/>
            <w:color w:val="04943D"/>
            <w:sz w:val="21"/>
            <w:szCs w:val="21"/>
            <w:u w:val="single"/>
            <w:lang w:val="en-US" w:eastAsia="ru-RU"/>
          </w:rPr>
          <w:t xml:space="preserve"> SSL/TLS-</w:t>
        </w:r>
        <w:r w:rsidRPr="00D75814">
          <w:rPr>
            <w:rFonts w:ascii="Arial" w:eastAsia="Times New Roman" w:hAnsi="Arial" w:cs="Arial"/>
            <w:color w:val="04943D"/>
            <w:sz w:val="21"/>
            <w:szCs w:val="21"/>
            <w:u w:val="single"/>
            <w:lang w:eastAsia="ru-RU"/>
          </w:rPr>
          <w:t>сессии</w:t>
        </w:r>
        <w:r w:rsidRPr="00D75814">
          <w:rPr>
            <w:rFonts w:ascii="Arial" w:eastAsia="Times New Roman" w:hAnsi="Arial" w:cs="Arial"/>
            <w:color w:val="04943D"/>
            <w:sz w:val="21"/>
            <w:szCs w:val="21"/>
            <w:u w:val="single"/>
            <w:lang w:val="en-US" w:eastAsia="ru-RU"/>
          </w:rPr>
          <w:t xml:space="preserve"> – </w:t>
        </w:r>
        <w:r w:rsidRPr="00D75814">
          <w:rPr>
            <w:rFonts w:ascii="Arial" w:eastAsia="Times New Roman" w:hAnsi="Arial" w:cs="Arial"/>
            <w:color w:val="04943D"/>
            <w:sz w:val="21"/>
            <w:szCs w:val="21"/>
            <w:u w:val="single"/>
            <w:lang w:eastAsia="ru-RU"/>
          </w:rPr>
          <w:t>используя</w:t>
        </w:r>
        <w:r w:rsidRPr="00D75814">
          <w:rPr>
            <w:rFonts w:ascii="Arial" w:eastAsia="Times New Roman" w:hAnsi="Arial" w:cs="Arial"/>
            <w:color w:val="04943D"/>
            <w:sz w:val="21"/>
            <w:szCs w:val="21"/>
            <w:u w:val="single"/>
            <w:lang w:val="en-US" w:eastAsia="ru-RU"/>
          </w:rPr>
          <w:t xml:space="preserve"> Session ID</w:t>
        </w:r>
      </w:hyperlink>
    </w:p>
    <w:p w14:paraId="353D7426"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val="en-US" w:eastAsia="ru-RU"/>
        </w:rPr>
      </w:pPr>
      <w:hyperlink r:id="rId24" w:anchor="sessiontickets" w:history="1">
        <w:r w:rsidRPr="00D75814">
          <w:rPr>
            <w:rFonts w:ascii="Arial" w:eastAsia="Times New Roman" w:hAnsi="Arial" w:cs="Arial"/>
            <w:color w:val="04943D"/>
            <w:sz w:val="21"/>
            <w:szCs w:val="21"/>
            <w:u w:val="single"/>
            <w:lang w:eastAsia="ru-RU"/>
          </w:rPr>
          <w:t>Кэшируем</w:t>
        </w:r>
        <w:r w:rsidRPr="00D75814">
          <w:rPr>
            <w:rFonts w:ascii="Arial" w:eastAsia="Times New Roman" w:hAnsi="Arial" w:cs="Arial"/>
            <w:color w:val="04943D"/>
            <w:sz w:val="21"/>
            <w:szCs w:val="21"/>
            <w:u w:val="single"/>
            <w:lang w:val="en-US" w:eastAsia="ru-RU"/>
          </w:rPr>
          <w:t xml:space="preserve"> SSL/TLS-</w:t>
        </w:r>
        <w:r w:rsidRPr="00D75814">
          <w:rPr>
            <w:rFonts w:ascii="Arial" w:eastAsia="Times New Roman" w:hAnsi="Arial" w:cs="Arial"/>
            <w:color w:val="04943D"/>
            <w:sz w:val="21"/>
            <w:szCs w:val="21"/>
            <w:u w:val="single"/>
            <w:lang w:eastAsia="ru-RU"/>
          </w:rPr>
          <w:t>сессии</w:t>
        </w:r>
        <w:r w:rsidRPr="00D75814">
          <w:rPr>
            <w:rFonts w:ascii="Arial" w:eastAsia="Times New Roman" w:hAnsi="Arial" w:cs="Arial"/>
            <w:color w:val="04943D"/>
            <w:sz w:val="21"/>
            <w:szCs w:val="21"/>
            <w:u w:val="single"/>
            <w:lang w:val="en-US" w:eastAsia="ru-RU"/>
          </w:rPr>
          <w:t xml:space="preserve"> – </w:t>
        </w:r>
        <w:r w:rsidRPr="00D75814">
          <w:rPr>
            <w:rFonts w:ascii="Arial" w:eastAsia="Times New Roman" w:hAnsi="Arial" w:cs="Arial"/>
            <w:color w:val="04943D"/>
            <w:sz w:val="21"/>
            <w:szCs w:val="21"/>
            <w:u w:val="single"/>
            <w:lang w:eastAsia="ru-RU"/>
          </w:rPr>
          <w:t>используя</w:t>
        </w:r>
        <w:r w:rsidRPr="00D75814">
          <w:rPr>
            <w:rFonts w:ascii="Arial" w:eastAsia="Times New Roman" w:hAnsi="Arial" w:cs="Arial"/>
            <w:color w:val="04943D"/>
            <w:sz w:val="21"/>
            <w:szCs w:val="21"/>
            <w:u w:val="single"/>
            <w:lang w:val="en-US" w:eastAsia="ru-RU"/>
          </w:rPr>
          <w:t xml:space="preserve"> Session Tickets</w:t>
        </w:r>
      </w:hyperlink>
    </w:p>
    <w:p w14:paraId="119DA741"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25" w:anchor="ocsp" w:history="1">
        <w:r w:rsidRPr="00D75814">
          <w:rPr>
            <w:rFonts w:ascii="Arial" w:eastAsia="Times New Roman" w:hAnsi="Arial" w:cs="Arial"/>
            <w:color w:val="04943D"/>
            <w:sz w:val="21"/>
            <w:szCs w:val="21"/>
            <w:u w:val="single"/>
            <w:lang w:eastAsia="ru-RU"/>
          </w:rPr>
          <w:t>OCSP и проверка сертификатов HTTPS-клиента</w:t>
        </w:r>
      </w:hyperlink>
    </w:p>
    <w:p w14:paraId="68262D18" w14:textId="77777777" w:rsidR="00D75814" w:rsidRPr="00D75814" w:rsidRDefault="00D75814" w:rsidP="00D75814">
      <w:pPr>
        <w:numPr>
          <w:ilvl w:val="0"/>
          <w:numId w:val="1"/>
        </w:numPr>
        <w:shd w:val="clear" w:color="auto" w:fill="FFFFFF"/>
        <w:spacing w:before="60" w:after="60" w:line="240" w:lineRule="auto"/>
        <w:ind w:left="765"/>
        <w:rPr>
          <w:rFonts w:ascii="Arial" w:eastAsia="Times New Roman" w:hAnsi="Arial" w:cs="Arial"/>
          <w:color w:val="454545"/>
          <w:sz w:val="21"/>
          <w:szCs w:val="21"/>
          <w:lang w:eastAsia="ru-RU"/>
        </w:rPr>
      </w:pPr>
      <w:hyperlink r:id="rId26" w:anchor="speedup" w:history="1">
        <w:r w:rsidRPr="00D75814">
          <w:rPr>
            <w:rFonts w:ascii="Arial" w:eastAsia="Times New Roman" w:hAnsi="Arial" w:cs="Arial"/>
            <w:color w:val="04943D"/>
            <w:sz w:val="21"/>
            <w:szCs w:val="21"/>
            <w:u w:val="single"/>
            <w:lang w:eastAsia="ru-RU"/>
          </w:rPr>
          <w:t>Ускоряем работу SSL/TLS</w:t>
        </w:r>
      </w:hyperlink>
    </w:p>
    <w:p w14:paraId="1B9CF2AC" w14:textId="77777777" w:rsidR="00D75814" w:rsidRPr="00D75814" w:rsidRDefault="00D75814" w:rsidP="00D75814">
      <w:pPr>
        <w:shd w:val="clear" w:color="auto" w:fill="FFFFFF"/>
        <w:spacing w:after="0" w:line="240" w:lineRule="auto"/>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Поехали.</w:t>
      </w:r>
    </w:p>
    <w:p w14:paraId="6F167B1C"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Версия SSL/TLS на сервере</w:t>
      </w:r>
    </w:p>
    <w:p w14:paraId="4C7DDE14" w14:textId="77777777" w:rsidR="00D75814" w:rsidRPr="00D75814" w:rsidRDefault="00D75814" w:rsidP="00D75814">
      <w:pPr>
        <w:shd w:val="clear" w:color="auto" w:fill="FFFFFF"/>
        <w:spacing w:after="0" w:line="240" w:lineRule="auto"/>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Первым делом – проведём инвентаризацию того, что умеет поддерживать SCHANNEL в Windows NT. Это будут:</w:t>
      </w:r>
    </w:p>
    <w:p w14:paraId="13BD7751" w14:textId="77777777" w:rsidR="00D75814" w:rsidRPr="00D75814" w:rsidRDefault="00D75814" w:rsidP="00D75814">
      <w:pPr>
        <w:numPr>
          <w:ilvl w:val="0"/>
          <w:numId w:val="2"/>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Очень старый и просто старый варианты SSL – 2.0 и 3.0</w:t>
      </w:r>
    </w:p>
    <w:p w14:paraId="66970DEE" w14:textId="77777777" w:rsidR="00D75814" w:rsidRPr="00D75814" w:rsidRDefault="00D75814" w:rsidP="00D75814">
      <w:pPr>
        <w:numPr>
          <w:ilvl w:val="0"/>
          <w:numId w:val="2"/>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Редкие и давно устаревшие PCT 1.0 и MPUH</w:t>
      </w:r>
    </w:p>
    <w:p w14:paraId="4BFE4372" w14:textId="77777777" w:rsidR="00D75814" w:rsidRPr="00D75814" w:rsidRDefault="00D75814" w:rsidP="00D75814">
      <w:pPr>
        <w:numPr>
          <w:ilvl w:val="0"/>
          <w:numId w:val="2"/>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Протоколы TLS 1.0, TLS 1.1, TLS 1.2 и их варианты для работы поверх UDP – DTLS 1.0 и DTLS 1.2</w:t>
      </w:r>
    </w:p>
    <w:p w14:paraId="746E3A0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Разберемся по порядку.</w:t>
      </w:r>
    </w:p>
    <w:p w14:paraId="43B5725E" w14:textId="77777777" w:rsidR="00D75814" w:rsidRPr="00D75814" w:rsidRDefault="00D75814" w:rsidP="00D75814">
      <w:pPr>
        <w:shd w:val="clear" w:color="auto" w:fill="FFFFFF"/>
        <w:spacing w:before="210" w:after="210" w:line="240" w:lineRule="auto"/>
        <w:outlineLvl w:val="2"/>
        <w:rPr>
          <w:rFonts w:ascii="Arial" w:eastAsia="Times New Roman" w:hAnsi="Arial" w:cs="Arial"/>
          <w:color w:val="454545"/>
          <w:sz w:val="41"/>
          <w:szCs w:val="41"/>
          <w:lang w:eastAsia="ru-RU"/>
        </w:rPr>
      </w:pPr>
      <w:r w:rsidRPr="00D75814">
        <w:rPr>
          <w:rFonts w:ascii="Arial" w:eastAsia="Times New Roman" w:hAnsi="Arial" w:cs="Arial"/>
          <w:color w:val="454545"/>
          <w:sz w:val="41"/>
          <w:szCs w:val="41"/>
          <w:lang w:eastAsia="ru-RU"/>
        </w:rPr>
        <w:t>Краткая история вопроса – SSL</w:t>
      </w:r>
    </w:p>
    <w:p w14:paraId="22F146CF"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Протокол SSL был разработан фирмой Netscape, достаточно давно. Я осознанно пропущу исторические подробности, так как они сейчас уже не особо интересны. В его задачи входило следующее:</w:t>
      </w:r>
    </w:p>
    <w:p w14:paraId="1D3631B1" w14:textId="77777777" w:rsidR="00D75814" w:rsidRPr="00D75814" w:rsidRDefault="00D75814" w:rsidP="00D75814">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Обязательность подтверждения подлинности сервером</w:t>
      </w:r>
    </w:p>
    <w:p w14:paraId="431D1982" w14:textId="77777777" w:rsidR="00D75814" w:rsidRPr="00D75814" w:rsidRDefault="00D75814" w:rsidP="00D75814">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Опциональная проверка подлинности клиента</w:t>
      </w:r>
    </w:p>
    <w:p w14:paraId="4E6871A2" w14:textId="77777777" w:rsidR="00D75814" w:rsidRPr="00D75814" w:rsidRDefault="00D75814" w:rsidP="00D75814">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Совместная генерация случайного сеансового ключа</w:t>
      </w:r>
    </w:p>
    <w:p w14:paraId="17DC32CA" w14:textId="77777777" w:rsidR="00D75814" w:rsidRPr="00D75814" w:rsidRDefault="00D75814" w:rsidP="00D75814">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Поддержка различных симметричных алгоритмов для шифрования данных</w:t>
      </w:r>
    </w:p>
    <w:p w14:paraId="7595282D" w14:textId="77777777" w:rsidR="00D75814" w:rsidRPr="00D75814" w:rsidRDefault="00D75814" w:rsidP="00D75814">
      <w:pPr>
        <w:numPr>
          <w:ilvl w:val="0"/>
          <w:numId w:val="3"/>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Поддержка различных алгоритмов хэширования для реализации проверки целостности через MAC</w:t>
      </w:r>
    </w:p>
    <w:p w14:paraId="76333A6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Первая версия SSL не особо показывалась публике, отсчёт рабочих версий можно начинать с SSL 2.0 (1995й год). Эта версия была первой, которая эксплуатировалась в production, и достаточно оперативно она была доработана до SSL 3.0. Заметим, что хотя это произошло достаточно давно – в 1996 году – стандарт от этого не стал общим и открытым; он оставался стандартом, разработанным конкретной фирмой Netscape, и для его использования в ряде случаев нужна была лицензия. Опубликован IETF он был недавно; RFC 6101 описывает то, что 15 лет уже стандарт де-факто для защиты сессий множества приложений. Но, по сути, с ним уже давно пора прощаться; </w:t>
      </w:r>
      <w:hyperlink r:id="rId27" w:tgtFrame="_blank" w:tooltip="Стандарт RFC 2246" w:history="1">
        <w:r w:rsidRPr="00D75814">
          <w:rPr>
            <w:rFonts w:ascii="Arial" w:eastAsia="Times New Roman" w:hAnsi="Arial" w:cs="Arial"/>
            <w:color w:val="04943D"/>
            <w:sz w:val="21"/>
            <w:szCs w:val="21"/>
            <w:u w:val="single"/>
            <w:lang w:eastAsia="ru-RU"/>
          </w:rPr>
          <w:t>TLS существует годы (с 1999, если быть точнее</w:t>
        </w:r>
      </w:hyperlink>
      <w:r w:rsidRPr="00D75814">
        <w:rPr>
          <w:rFonts w:ascii="Arial" w:eastAsia="Times New Roman" w:hAnsi="Arial" w:cs="Arial"/>
          <w:color w:val="454545"/>
          <w:sz w:val="21"/>
          <w:szCs w:val="21"/>
          <w:lang w:eastAsia="ru-RU"/>
        </w:rPr>
        <w:t>. Поддержка TLS 1.0 есть уже во всех, даже устаревших, продуктах, поэтому мы будем в явном виде отключать SSL.</w:t>
      </w:r>
    </w:p>
    <w:p w14:paraId="2654B5EC" w14:textId="77777777" w:rsidR="00D75814" w:rsidRPr="00D75814" w:rsidRDefault="00D75814" w:rsidP="00D75814">
      <w:pPr>
        <w:shd w:val="clear" w:color="auto" w:fill="FFFFFF"/>
        <w:spacing w:before="210" w:after="210" w:line="240" w:lineRule="auto"/>
        <w:outlineLvl w:val="2"/>
        <w:rPr>
          <w:rFonts w:ascii="Arial" w:eastAsia="Times New Roman" w:hAnsi="Arial" w:cs="Arial"/>
          <w:color w:val="454545"/>
          <w:sz w:val="41"/>
          <w:szCs w:val="41"/>
          <w:lang w:eastAsia="ru-RU"/>
        </w:rPr>
      </w:pPr>
      <w:r w:rsidRPr="00D75814">
        <w:rPr>
          <w:rFonts w:ascii="Arial" w:eastAsia="Times New Roman" w:hAnsi="Arial" w:cs="Arial"/>
          <w:color w:val="454545"/>
          <w:sz w:val="41"/>
          <w:szCs w:val="41"/>
          <w:lang w:eastAsia="ru-RU"/>
        </w:rPr>
        <w:t>Краткая история вопроса – PCT 1.0 и MPUH</w:t>
      </w:r>
    </w:p>
    <w:p w14:paraId="1AD3E83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Протокол Private Communications Technology был разработан Microsoft’ом, чтобы улучшить работу SSL 2.0 и, на самом деле, был совместим с оным в плане формата negotiation, работал лучше и безопаснее. Но важнее то, что он подтолкнул разработку TLS. Ведь по сути, на 1995й год (тогда и был предложен </w:t>
      </w:r>
      <w:hyperlink r:id="rId28" w:history="1">
        <w:r w:rsidRPr="00D75814">
          <w:rPr>
            <w:rFonts w:ascii="Arial" w:eastAsia="Times New Roman" w:hAnsi="Arial" w:cs="Arial"/>
            <w:color w:val="04943D"/>
            <w:sz w:val="21"/>
            <w:szCs w:val="21"/>
            <w:u w:val="single"/>
            <w:lang w:eastAsia="ru-RU"/>
          </w:rPr>
          <w:t>драфт этого протокола на стандартизацию</w:t>
        </w:r>
      </w:hyperlink>
      <w:r w:rsidRPr="00D75814">
        <w:rPr>
          <w:rFonts w:ascii="Arial" w:eastAsia="Times New Roman" w:hAnsi="Arial" w:cs="Arial"/>
          <w:color w:val="454545"/>
          <w:sz w:val="21"/>
          <w:szCs w:val="21"/>
          <w:lang w:eastAsia="ru-RU"/>
        </w:rPr>
        <w:t>) ситуация была простой – SSL был частной инициативой Netscape, веб нуждался в подобном стандарте, и то, что ещё один вендор начал делать “Такое же, но чуть лучше, и своё” подтолкнуло к пониманию, что если это продолжить, то будет плохо всем – будет пачка разных вариантов от разных вендоров, частично совместимая и закрытая. Это бы затормозило развитие технологий безопасной работы в Интернете, поэтому PCT благополучно похоронили, а через 3 года появился TLS. Поэтому PCT мы будем отключать в явном виде (хоть это и делается автоматически с ядра NT 6.0, но лучше сделать это явно и жестко, чем оставить на самотёк).</w:t>
      </w:r>
    </w:p>
    <w:p w14:paraId="4E814D4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Multi-Protocol Unified Hello – ещё одна древняя попытка Microsoft сделать универсальный безопасный протокол типа SSL. Она совсем древняя, поэтому её тоже надо выключать в явном виде – просто чтобы исключить даже попытки её согласовать или предложить.</w:t>
      </w:r>
    </w:p>
    <w:p w14:paraId="517E1320" w14:textId="77777777" w:rsidR="00D75814" w:rsidRPr="00D75814" w:rsidRDefault="00D75814" w:rsidP="00D75814">
      <w:pPr>
        <w:shd w:val="clear" w:color="auto" w:fill="FFFFFF"/>
        <w:spacing w:before="210" w:after="210" w:line="240" w:lineRule="auto"/>
        <w:outlineLvl w:val="2"/>
        <w:rPr>
          <w:rFonts w:ascii="Arial" w:eastAsia="Times New Roman" w:hAnsi="Arial" w:cs="Arial"/>
          <w:color w:val="454545"/>
          <w:sz w:val="41"/>
          <w:szCs w:val="41"/>
          <w:lang w:eastAsia="ru-RU"/>
        </w:rPr>
      </w:pPr>
      <w:r w:rsidRPr="00D75814">
        <w:rPr>
          <w:rFonts w:ascii="Arial" w:eastAsia="Times New Roman" w:hAnsi="Arial" w:cs="Arial"/>
          <w:color w:val="454545"/>
          <w:sz w:val="41"/>
          <w:szCs w:val="41"/>
          <w:lang w:eastAsia="ru-RU"/>
        </w:rPr>
        <w:t>Краткая история вопроса – TLS 1.0, 1.1 и 1.2</w:t>
      </w:r>
    </w:p>
    <w:p w14:paraId="6CB0A24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1999 году появляется </w:t>
      </w:r>
      <w:hyperlink r:id="rId29" w:tgtFrame="_blank" w:tooltip="Стандарт RFC 2246" w:history="1">
        <w:r w:rsidRPr="00D75814">
          <w:rPr>
            <w:rFonts w:ascii="Arial" w:eastAsia="Times New Roman" w:hAnsi="Arial" w:cs="Arial"/>
            <w:color w:val="04943D"/>
            <w:sz w:val="21"/>
            <w:szCs w:val="21"/>
            <w:u w:val="single"/>
            <w:lang w:eastAsia="ru-RU"/>
          </w:rPr>
          <w:t>TLS 1.0</w:t>
        </w:r>
      </w:hyperlink>
      <w:r w:rsidRPr="00D75814">
        <w:rPr>
          <w:rFonts w:ascii="Arial" w:eastAsia="Times New Roman" w:hAnsi="Arial" w:cs="Arial"/>
          <w:color w:val="454545"/>
          <w:sz w:val="21"/>
          <w:szCs w:val="21"/>
          <w:lang w:eastAsia="ru-RU"/>
        </w:rPr>
        <w:t>. Он заменяет собой вендорский SSL 3.0, являсь очень похожим на него, и пишет в заголовок версию {0x03,0x01}, намекая, что он 3.1.</w:t>
      </w:r>
    </w:p>
    <w:p w14:paraId="4F4DFD45"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 xml:space="preserve">Версия 1.0, по сути, является базовой, хотя, надо отметить, напрямую TLS 1.0 и SSL 3.0 не совместимы; TLS 1.0 “умеет” работать в режиме совместимости с SSL, но именно в режиме, а не “идентично”, как </w:t>
      </w:r>
      <w:r w:rsidRPr="00D75814">
        <w:rPr>
          <w:rFonts w:ascii="Arial" w:eastAsia="Times New Roman" w:hAnsi="Arial" w:cs="Arial"/>
          <w:color w:val="454545"/>
          <w:sz w:val="21"/>
          <w:szCs w:val="21"/>
          <w:lang w:eastAsia="ru-RU"/>
        </w:rPr>
        <w:lastRenderedPageBreak/>
        <w:t>иногда можно прочитать. Например, у SSL 3.0 есть встроенная в протокол неприятность – половина master key будет создаваться из MD5-хэша достаточно предсказуемых данных, что может привести (учитывая текущее положение MD5) к успешной коллизионной атаке (в результате станет известна половина бит мастер-ключа, от которого после генерятся сессионные ключи, а это практически равнозначно компрометации процесса). У TLS 1.0 это поправили, и схема усложнена – PRF-функцией берутся и MD5 и SHA-1 хэши, после чего xor’ятся, что сводит возможность вышеуказанной атаки к нулю. Кстати, из-за этого момента в алгоритме – завязанности ключевой части процесса на MD5, SSL 3.0 не является </w:t>
      </w:r>
      <w:hyperlink r:id="rId30" w:history="1">
        <w:r w:rsidRPr="00D75814">
          <w:rPr>
            <w:rFonts w:ascii="Arial" w:eastAsia="Times New Roman" w:hAnsi="Arial" w:cs="Arial"/>
            <w:color w:val="04943D"/>
            <w:sz w:val="21"/>
            <w:szCs w:val="21"/>
            <w:u w:val="single"/>
            <w:lang w:eastAsia="ru-RU"/>
          </w:rPr>
          <w:t>FIPS 140-2</w:t>
        </w:r>
      </w:hyperlink>
      <w:r w:rsidRPr="00D75814">
        <w:rPr>
          <w:rFonts w:ascii="Arial" w:eastAsia="Times New Roman" w:hAnsi="Arial" w:cs="Arial"/>
          <w:color w:val="454545"/>
          <w:sz w:val="21"/>
          <w:szCs w:val="21"/>
          <w:lang w:eastAsia="ru-RU"/>
        </w:rPr>
        <w:t> совместимым и при включении FIPS 140-2 не согласовывается, а вот TLS 1.0 – уже является. Что же ещё, помимо FIPS-совместимости и модификации PRF-функции?</w:t>
      </w:r>
    </w:p>
    <w:p w14:paraId="7DFA0F90" w14:textId="77777777" w:rsidR="00D75814" w:rsidRPr="00D75814" w:rsidRDefault="00D75814" w:rsidP="00D75814">
      <w:pPr>
        <w:numPr>
          <w:ilvl w:val="0"/>
          <w:numId w:val="4"/>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Убрана поддержка cipher suites с алгоритмом Fortezza</w:t>
      </w:r>
    </w:p>
    <w:p w14:paraId="7D33FCCC" w14:textId="77777777" w:rsidR="00D75814" w:rsidRPr="00D75814" w:rsidRDefault="00D75814" w:rsidP="00D75814">
      <w:pPr>
        <w:numPr>
          <w:ilvl w:val="0"/>
          <w:numId w:val="4"/>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Клиент обязан поддерживать cipher suite TLS_DHE_DSS_WITH_3DES_EDE_CBC_SHA. То есть, обязательна реализация 3DES у клиента.</w:t>
      </w:r>
    </w:p>
    <w:p w14:paraId="4E76171E" w14:textId="77777777" w:rsidR="00D75814" w:rsidRPr="00D75814" w:rsidRDefault="00D75814" w:rsidP="00D75814">
      <w:pPr>
        <w:numPr>
          <w:ilvl w:val="0"/>
          <w:numId w:val="4"/>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TLS явно и недвусмыслено описали, как именно делается padding в блочных шифрах (т.е. чем “добиваются” блоки некратной длины в CBC-варианте) – это как раз то, из-за чего для борьбы с уязвимостью POODLE (детали про неё можно посмотреть </w:t>
      </w:r>
      <w:hyperlink r:id="rId31" w:history="1">
        <w:r w:rsidRPr="00D75814">
          <w:rPr>
            <w:rFonts w:ascii="Arial" w:eastAsia="Times New Roman" w:hAnsi="Arial" w:cs="Arial"/>
            <w:color w:val="04943D"/>
            <w:sz w:val="21"/>
            <w:szCs w:val="21"/>
            <w:u w:val="single"/>
            <w:lang w:eastAsia="ru-RU"/>
          </w:rPr>
          <w:t>здесь</w:t>
        </w:r>
      </w:hyperlink>
      <w:r w:rsidRPr="00D75814">
        <w:rPr>
          <w:rFonts w:ascii="Arial" w:eastAsia="Times New Roman" w:hAnsi="Arial" w:cs="Arial"/>
          <w:color w:val="454545"/>
          <w:sz w:val="21"/>
          <w:szCs w:val="21"/>
          <w:lang w:eastAsia="ru-RU"/>
        </w:rPr>
        <w:t>) нужно отключать поддержку SSLv3.</w:t>
      </w:r>
    </w:p>
    <w:p w14:paraId="2361C13A" w14:textId="77777777" w:rsidR="00D75814" w:rsidRPr="00D75814" w:rsidRDefault="00D75814" w:rsidP="00D75814">
      <w:pPr>
        <w:numPr>
          <w:ilvl w:val="0"/>
          <w:numId w:val="4"/>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SSL не было явно указано, как защищать pre-master secret. В TLS – формализовали, поэтому разные реализации стали делать это однотипно.</w:t>
      </w:r>
    </w:p>
    <w:p w14:paraId="783E940D" w14:textId="77777777" w:rsidR="00D75814" w:rsidRPr="00D75814" w:rsidRDefault="00D75814" w:rsidP="00D75814">
      <w:pPr>
        <w:numPr>
          <w:ilvl w:val="0"/>
          <w:numId w:val="4"/>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TLS гораздо больше возможных alert’ов со стороны сервера, поэтому клиенту “понятнее” и причины отбоя со стороны сервера, и другие проблемы при handshake.</w:t>
      </w:r>
    </w:p>
    <w:p w14:paraId="13C2A997" w14:textId="77777777" w:rsidR="00D75814" w:rsidRPr="00D75814" w:rsidRDefault="00D75814" w:rsidP="00D75814">
      <w:pPr>
        <w:numPr>
          <w:ilvl w:val="0"/>
          <w:numId w:val="4"/>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Поддержка возможности получить корневой сертификат в составе certificate_list с сервера – в SSL можно было получить лишь intermediate.</w:t>
      </w:r>
    </w:p>
    <w:p w14:paraId="2DF0CADE" w14:textId="77777777" w:rsidR="00D75814" w:rsidRPr="00D75814" w:rsidRDefault="00D75814" w:rsidP="00D75814">
      <w:pPr>
        <w:numPr>
          <w:ilvl w:val="0"/>
          <w:numId w:val="4"/>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SSL у клиента была возможность отправлять данные некоторое время после отправки Finished. В TLS это убрали.</w:t>
      </w:r>
    </w:p>
    <w:p w14:paraId="09A3654B"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Поддержка TLS 1.0 сейчас является абсолютным минимумом для защищённых соединений – но со времён 1.0 много воды утекло и многое поменялось – смотрим дальше.</w:t>
      </w:r>
    </w:p>
    <w:p w14:paraId="5C719C07"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Промежуточными дополнительными расширениями, интересными для нас, будут </w:t>
      </w:r>
      <w:hyperlink r:id="rId32" w:tgtFrame="_blank" w:tooltip="Стандарт RFC 3268" w:history="1">
        <w:r w:rsidRPr="00D75814">
          <w:rPr>
            <w:rFonts w:ascii="Arial" w:eastAsia="Times New Roman" w:hAnsi="Arial" w:cs="Arial"/>
            <w:color w:val="04943D"/>
            <w:sz w:val="21"/>
            <w:szCs w:val="21"/>
            <w:u w:val="single"/>
            <w:lang w:eastAsia="ru-RU"/>
          </w:rPr>
          <w:t>RFC 3268</w:t>
        </w:r>
      </w:hyperlink>
      <w:r w:rsidRPr="00D75814">
        <w:rPr>
          <w:rFonts w:ascii="Arial" w:eastAsia="Times New Roman" w:hAnsi="Arial" w:cs="Arial"/>
          <w:color w:val="454545"/>
          <w:sz w:val="21"/>
          <w:szCs w:val="21"/>
          <w:lang w:eastAsia="ru-RU"/>
        </w:rPr>
        <w:t> от 2002 года, который добавляет поддержку AES (двух основных вариантов – с 128 и 256 битами, третий штатный вариант со 192 как-то не особо прижился) и </w:t>
      </w:r>
      <w:hyperlink r:id="rId33" w:tgtFrame="_blank" w:tooltip="Стандарт RFC 3546" w:history="1">
        <w:r w:rsidRPr="00D75814">
          <w:rPr>
            <w:rFonts w:ascii="Arial" w:eastAsia="Times New Roman" w:hAnsi="Arial" w:cs="Arial"/>
            <w:color w:val="04943D"/>
            <w:sz w:val="21"/>
            <w:szCs w:val="21"/>
            <w:u w:val="single"/>
            <w:lang w:eastAsia="ru-RU"/>
          </w:rPr>
          <w:t>RFC 3546</w:t>
        </w:r>
      </w:hyperlink>
      <w:r w:rsidRPr="00D75814">
        <w:rPr>
          <w:rFonts w:ascii="Arial" w:eastAsia="Times New Roman" w:hAnsi="Arial" w:cs="Arial"/>
          <w:color w:val="454545"/>
          <w:sz w:val="21"/>
          <w:szCs w:val="21"/>
          <w:lang w:eastAsia="ru-RU"/>
        </w:rPr>
        <w:t> от 2003 года, который добавляет пачку extension’ов, включая в себя расширение механизма handshake, добавление SNI (Server Name Indication), согласования размера TLS-фрагмента и расширенной работы с сертификатами и CRL. Его расширяет </w:t>
      </w:r>
      <w:hyperlink r:id="rId34" w:tgtFrame="_blank" w:tooltip="Стандарт RFC 4366" w:history="1">
        <w:r w:rsidRPr="00D75814">
          <w:rPr>
            <w:rFonts w:ascii="Arial" w:eastAsia="Times New Roman" w:hAnsi="Arial" w:cs="Arial"/>
            <w:color w:val="04943D"/>
            <w:sz w:val="21"/>
            <w:szCs w:val="21"/>
            <w:u w:val="single"/>
            <w:lang w:eastAsia="ru-RU"/>
          </w:rPr>
          <w:t>RFC 4366</w:t>
        </w:r>
      </w:hyperlink>
      <w:r w:rsidRPr="00D75814">
        <w:rPr>
          <w:rFonts w:ascii="Arial" w:eastAsia="Times New Roman" w:hAnsi="Arial" w:cs="Arial"/>
          <w:color w:val="454545"/>
          <w:sz w:val="21"/>
          <w:szCs w:val="21"/>
          <w:lang w:eastAsia="ru-RU"/>
        </w:rPr>
        <w:t> от 2006 года, который добавляет ещё расширений – про них упомянём далее.</w:t>
      </w:r>
    </w:p>
    <w:p w14:paraId="0D7B91B6"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2006 году появляется </w:t>
      </w:r>
      <w:hyperlink r:id="rId35" w:tgtFrame="_blank" w:tooltip="Стандарт RFC 4346" w:history="1">
        <w:r w:rsidRPr="00D75814">
          <w:rPr>
            <w:rFonts w:ascii="Arial" w:eastAsia="Times New Roman" w:hAnsi="Arial" w:cs="Arial"/>
            <w:color w:val="04943D"/>
            <w:sz w:val="21"/>
            <w:szCs w:val="21"/>
            <w:u w:val="single"/>
            <w:lang w:eastAsia="ru-RU"/>
          </w:rPr>
          <w:t>TLS 1.1</w:t>
        </w:r>
      </w:hyperlink>
      <w:r w:rsidRPr="00D75814">
        <w:rPr>
          <w:rFonts w:ascii="Arial" w:eastAsia="Times New Roman" w:hAnsi="Arial" w:cs="Arial"/>
          <w:color w:val="454545"/>
          <w:sz w:val="21"/>
          <w:szCs w:val="21"/>
          <w:lang w:eastAsia="ru-RU"/>
        </w:rPr>
        <w:t>. Что он меняет?</w:t>
      </w:r>
    </w:p>
    <w:p w14:paraId="5891AC70"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Основное в нём – защита от найденных проблем с атаками на блочные шифры, работающие в CBC-режиме.</w:t>
      </w:r>
    </w:p>
    <w:p w14:paraId="67911CCD" w14:textId="77777777" w:rsidR="00D75814" w:rsidRPr="00D75814" w:rsidRDefault="00D75814" w:rsidP="00D75814">
      <w:pPr>
        <w:numPr>
          <w:ilvl w:val="0"/>
          <w:numId w:val="5"/>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Вектор инициализации ранее считался из остатка после CBC-шифрования предыдущего блока данных. Теперь он явный и прямой зависимости от результата предыдущего шифрования не имеет.</w:t>
      </w:r>
    </w:p>
    <w:p w14:paraId="450AD5B0" w14:textId="77777777" w:rsidR="00D75814" w:rsidRPr="00D75814" w:rsidRDefault="00D75814" w:rsidP="00D75814">
      <w:pPr>
        <w:numPr>
          <w:ilvl w:val="0"/>
          <w:numId w:val="5"/>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Улучшена обработка padding errors – они теперь вычисляются на уровне “не совпал MAC”, а не “сбой расшифровки”, что улучшает отделение попыток атаки от технических сбоев.</w:t>
      </w:r>
    </w:p>
    <w:p w14:paraId="4BB4AC62" w14:textId="77777777" w:rsidR="00D75814" w:rsidRPr="00D75814" w:rsidRDefault="00D75814" w:rsidP="00D75814">
      <w:pPr>
        <w:numPr>
          <w:ilvl w:val="0"/>
          <w:numId w:val="5"/>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Улучшена поддержка session resuming – возможности продолжить прерванную сессию без полной переустановки и пересогласования.</w:t>
      </w:r>
    </w:p>
    <w:p w14:paraId="6D461792"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Таким образом, TLS 1.1 – некрупный багфикс TLS 1.0, поддержка которого никак особо не перегружает сервера (это я про миф про то, что “мы не держим TLS старше 1.0, потому что он дико грузит серваки”), но закрывает явно существующие уязвимости. Что далее?</w:t>
      </w:r>
    </w:p>
    <w:p w14:paraId="3503326D"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2008 году появляется </w:t>
      </w:r>
      <w:hyperlink r:id="rId36" w:tgtFrame="_blank" w:tooltip="Стандарт RFC 5246" w:history="1">
        <w:r w:rsidRPr="00D75814">
          <w:rPr>
            <w:rFonts w:ascii="Arial" w:eastAsia="Times New Roman" w:hAnsi="Arial" w:cs="Arial"/>
            <w:color w:val="04943D"/>
            <w:sz w:val="21"/>
            <w:szCs w:val="21"/>
            <w:u w:val="single"/>
            <w:lang w:eastAsia="ru-RU"/>
          </w:rPr>
          <w:t>TLS 1.2</w:t>
        </w:r>
      </w:hyperlink>
      <w:r w:rsidRPr="00D75814">
        <w:rPr>
          <w:rFonts w:ascii="Arial" w:eastAsia="Times New Roman" w:hAnsi="Arial" w:cs="Arial"/>
          <w:color w:val="454545"/>
          <w:sz w:val="21"/>
          <w:szCs w:val="21"/>
          <w:lang w:eastAsia="ru-RU"/>
        </w:rPr>
        <w:t>. Он привносит следующие полезные штуки:</w:t>
      </w:r>
    </w:p>
    <w:p w14:paraId="56B25923" w14:textId="77777777" w:rsidR="00D75814" w:rsidRPr="00D75814" w:rsidRDefault="00D75814" w:rsidP="00D75814">
      <w:pPr>
        <w:numPr>
          <w:ilvl w:val="0"/>
          <w:numId w:val="6"/>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Связка MD5+SHA-1, используемая в предыдущих версиях, и пришедшая на замену одинокому MD5 в семействе SSL, теперь может быть заменена любым хэш-алгоритмом (предпочтительным является представитель семейства SHA-2, в частности SHA-256)</w:t>
      </w:r>
    </w:p>
    <w:p w14:paraId="13126FE1" w14:textId="77777777" w:rsidR="00D75814" w:rsidRPr="00D75814" w:rsidRDefault="00D75814" w:rsidP="00D75814">
      <w:pPr>
        <w:numPr>
          <w:ilvl w:val="0"/>
          <w:numId w:val="6"/>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Поле Verify_data, по сути – PRF (PRF = pseudorandom function = почти KDF, только KDF-функция делает из чего-то ключ, а PRF рандомизирует несколько входных блоков данных в один) от master_secret, MD5 и SHA-1 хэшей данных и строчки finished_label (которая может быть или “server_finished” или “client_finished”), теперь мало того, что считается с нужным хэшем, так ещё и перестало быть ограничено 12ю байтами. Т.е. ранее от всего этого брались последние 96 бит, а теперь – столько, сколько надо, что соответственно усиливает надёжность проверки целостности данных.</w:t>
      </w:r>
    </w:p>
    <w:p w14:paraId="455ACE40" w14:textId="77777777" w:rsidR="00D75814" w:rsidRPr="00D75814" w:rsidRDefault="00D75814" w:rsidP="00D75814">
      <w:pPr>
        <w:numPr>
          <w:ilvl w:val="0"/>
          <w:numId w:val="6"/>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lastRenderedPageBreak/>
        <w:t>Серьёзные изменения в криптографической части. Хэши семейства SHA-2 теперь обязательны к поддержке, а SHA-256 – рекомендуемый минимальный. Убрана поддержка алгоритмов IDEA и DES – с ними теперь TLS-сессию не согласовать, сервер откажется. Обязательным для поддержки стал cipher suite TLS_RSA_WITH_AES_128_CBC_SHA, без его наличия клиента не подключат.</w:t>
      </w:r>
    </w:p>
    <w:p w14:paraId="47A739FA" w14:textId="77777777" w:rsidR="00D75814" w:rsidRPr="00D75814" w:rsidRDefault="00D75814" w:rsidP="00D75814">
      <w:pPr>
        <w:numPr>
          <w:ilvl w:val="0"/>
          <w:numId w:val="6"/>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Множественные доработки в самом алгоритме, коснувшиеся ужесточения порядка действий (отсекая потенциальные атаки, связанные с излишней гибкостью поведения алгоритма ранее), увеличения количества ситуаций, когда сервер высылает клиенту alert с описанием проблемы, а не просто отключает или игнорит блок данных. Например, теперь клиент, если у него нет сертификатов, а его запросили, не может промолчать, а обязан выслать ответ с пустым списком сертификатов.</w:t>
      </w:r>
    </w:p>
    <w:p w14:paraId="756805A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алгоритме также сделана необязательной поддержка SSL 2.0, а впоследствии, в 2011 году, в </w:t>
      </w:r>
      <w:hyperlink r:id="rId37" w:tgtFrame="_blank" w:tooltip="Стандарт RFC 6176" w:history="1">
        <w:r w:rsidRPr="00D75814">
          <w:rPr>
            <w:rFonts w:ascii="Arial" w:eastAsia="Times New Roman" w:hAnsi="Arial" w:cs="Arial"/>
            <w:color w:val="04943D"/>
            <w:sz w:val="21"/>
            <w:szCs w:val="21"/>
            <w:u w:val="single"/>
            <w:lang w:eastAsia="ru-RU"/>
          </w:rPr>
          <w:t>RFC 6176</w:t>
        </w:r>
      </w:hyperlink>
      <w:r w:rsidRPr="00D75814">
        <w:rPr>
          <w:rFonts w:ascii="Arial" w:eastAsia="Times New Roman" w:hAnsi="Arial" w:cs="Arial"/>
          <w:color w:val="454545"/>
          <w:sz w:val="21"/>
          <w:szCs w:val="21"/>
          <w:lang w:eastAsia="ru-RU"/>
        </w:rPr>
        <w:t>, SSL 2.0 практически отключается – клиенту явно запрещается посылать hello-запросы с протоколом ниже {0x03, 0x00}, серверу тоже запрещается их отправлять, а если к серверу они всё же приходят, он будет их игнорировать. Говоря про TLS 1.2 мы будем подразумевать его в варианте “учитывая RFC 6176”.</w:t>
      </w:r>
    </w:p>
    <w:p w14:paraId="32ADF61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Фактически, TLS 1.2 – это линейное улучшение криптографических параметров TLS предыдущих версий, явное отсечение устаревших функций плюс ещё бОльшая формализация алгоритма.</w:t>
      </w:r>
    </w:p>
    <w:p w14:paraId="56C5C3B7"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После TLS 1.2 развитие TLS также не остановилось – </w:t>
      </w:r>
      <w:hyperlink r:id="rId38" w:tgtFrame="_blank" w:tooltip="Стандарт RFC 5746" w:history="1">
        <w:r w:rsidRPr="00D75814">
          <w:rPr>
            <w:rFonts w:ascii="Arial" w:eastAsia="Times New Roman" w:hAnsi="Arial" w:cs="Arial"/>
            <w:color w:val="04943D"/>
            <w:sz w:val="21"/>
            <w:szCs w:val="21"/>
            <w:u w:val="single"/>
            <w:lang w:eastAsia="ru-RU"/>
          </w:rPr>
          <w:t>RFC 5746</w:t>
        </w:r>
      </w:hyperlink>
      <w:r w:rsidRPr="00D75814">
        <w:rPr>
          <w:rFonts w:ascii="Arial" w:eastAsia="Times New Roman" w:hAnsi="Arial" w:cs="Arial"/>
          <w:color w:val="454545"/>
          <w:sz w:val="21"/>
          <w:szCs w:val="21"/>
          <w:lang w:eastAsia="ru-RU"/>
        </w:rPr>
        <w:t> добавляет новый вариант безопасного пересогласования ключевой информации, а </w:t>
      </w:r>
      <w:hyperlink r:id="rId39" w:tgtFrame="_blank" w:tooltip="Стандарт RFC 5878" w:history="1">
        <w:r w:rsidRPr="00D75814">
          <w:rPr>
            <w:rFonts w:ascii="Arial" w:eastAsia="Times New Roman" w:hAnsi="Arial" w:cs="Arial"/>
            <w:color w:val="04943D"/>
            <w:sz w:val="21"/>
            <w:szCs w:val="21"/>
            <w:u w:val="single"/>
            <w:lang w:eastAsia="ru-RU"/>
          </w:rPr>
          <w:t>RFC 5878</w:t>
        </w:r>
      </w:hyperlink>
      <w:r w:rsidRPr="00D75814">
        <w:rPr>
          <w:rFonts w:ascii="Arial" w:eastAsia="Times New Roman" w:hAnsi="Arial" w:cs="Arial"/>
          <w:color w:val="454545"/>
          <w:sz w:val="21"/>
          <w:szCs w:val="21"/>
          <w:lang w:eastAsia="ru-RU"/>
        </w:rPr>
        <w:t> – новые расширения для новых типов авторизации, ну а </w:t>
      </w:r>
      <w:hyperlink r:id="rId40" w:tgtFrame="_blank" w:tooltip="Стандарт RFC 6066" w:history="1">
        <w:r w:rsidRPr="00D75814">
          <w:rPr>
            <w:rFonts w:ascii="Arial" w:eastAsia="Times New Roman" w:hAnsi="Arial" w:cs="Arial"/>
            <w:color w:val="04943D"/>
            <w:sz w:val="21"/>
            <w:szCs w:val="21"/>
            <w:u w:val="single"/>
            <w:lang w:eastAsia="ru-RU"/>
          </w:rPr>
          <w:t>RFC 6066</w:t>
        </w:r>
      </w:hyperlink>
      <w:r w:rsidRPr="00D75814">
        <w:rPr>
          <w:rFonts w:ascii="Arial" w:eastAsia="Times New Roman" w:hAnsi="Arial" w:cs="Arial"/>
          <w:color w:val="454545"/>
          <w:sz w:val="21"/>
          <w:szCs w:val="21"/>
          <w:lang w:eastAsia="ru-RU"/>
        </w:rPr>
        <w:t> актуализирует эти, ставшие уже стандартными, расширения.</w:t>
      </w:r>
    </w:p>
    <w:p w14:paraId="7BF21FA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Отдельно можно добавить то, что оригинальные протоколы – SSL, PCT, TLS – были нацелены на защиту TCP-трафика, но параллельно с реализацией TLS появился и DTLS, предназначенный для защиты потока датаграмм юникастового трафика (это UDP, SCTP, DCCP и RTP). В плане функционала версий DTLS 1.0 – это TLS 1.1, а DTLS 1.2 – TLS 1.2. Технически в плане безопасности отличий в нём будет минимум, поэтому отдельно про него писать не будем, упомянём лишь, что “из коробки” он доступен начиная с ядра NT 6.2, а для предыдущего поколения ОС доступен добавляющий его поддержку (только для UDP) в SCHANNEL патч – </w:t>
      </w:r>
      <w:hyperlink r:id="rId41" w:history="1">
        <w:r w:rsidRPr="00D75814">
          <w:rPr>
            <w:rFonts w:ascii="Arial" w:eastAsia="Times New Roman" w:hAnsi="Arial" w:cs="Arial"/>
            <w:color w:val="04943D"/>
            <w:sz w:val="21"/>
            <w:szCs w:val="21"/>
            <w:u w:val="single"/>
            <w:lang w:eastAsia="ru-RU"/>
          </w:rPr>
          <w:t>KB 2574819</w:t>
        </w:r>
      </w:hyperlink>
      <w:r w:rsidRPr="00D75814">
        <w:rPr>
          <w:rFonts w:ascii="Arial" w:eastAsia="Times New Roman" w:hAnsi="Arial" w:cs="Arial"/>
          <w:color w:val="454545"/>
          <w:sz w:val="21"/>
          <w:szCs w:val="21"/>
          <w:lang w:eastAsia="ru-RU"/>
        </w:rPr>
        <w:t>. Это нужно, например, для работы RDP 8.0, который умеет работать поверх UDP.</w:t>
      </w:r>
    </w:p>
    <w:p w14:paraId="12B4C07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Так что материала много – вперёд, к практике.</w:t>
      </w:r>
    </w:p>
    <w:p w14:paraId="3B47EEF1"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Отключаем PCT 1.0, MPUH, SSL 2.0 и SSL 3.0</w:t>
      </w:r>
    </w:p>
    <w:p w14:paraId="51A6745B"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Итак, теперь практика – выключаем совсем SSL 2.0, SSL 3.0, PCT 1.0, MPUH, включаем в явном виде TLS 1.1 и TLS 1.2. С TLS 1.0 ситуация на Ваш выбор – хорошо бы его, конечно, выключить, но надо убедиться, что клиенты это выдержат. В первую очередь это коснётся мобильных клиентов, где (особенно в Android) зоопарк полуработающих реализаций TLS – дело нормальное. Хотя и десктопные не отстают – в той же Filezilla, использующей gnutls, реализацию допилили до полностью RFCшной только летом 2013го года – для примера, у Microsoft это было с Windows Server 2008R2, т.е. с 2009 года. Ну, опенсорс – роль догоняющего-допиливающего-на-бегу-чтобы-хоть-кое-как-работало для них привычная, так что ничего сверхординарного.</w:t>
      </w:r>
    </w:p>
    <w:p w14:paraId="79CABAF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Запустим ATcmd и выключим-включим нужное – для этого зайдём в контекст </w:t>
      </w:r>
      <w:r w:rsidRPr="00D75814">
        <w:rPr>
          <w:rFonts w:ascii="Arial" w:eastAsia="Times New Roman" w:hAnsi="Arial" w:cs="Arial"/>
          <w:b/>
          <w:bCs/>
          <w:color w:val="454545"/>
          <w:sz w:val="21"/>
          <w:szCs w:val="21"/>
          <w:lang w:eastAsia="ru-RU"/>
        </w:rPr>
        <w:t>tls</w:t>
      </w:r>
      <w:r w:rsidRPr="00D75814">
        <w:rPr>
          <w:rFonts w:ascii="Arial" w:eastAsia="Times New Roman" w:hAnsi="Arial" w:cs="Arial"/>
          <w:color w:val="454545"/>
          <w:sz w:val="21"/>
          <w:szCs w:val="21"/>
          <w:lang w:eastAsia="ru-RU"/>
        </w:rPr>
        <w:t>, потом в субконтекст </w:t>
      </w:r>
      <w:r w:rsidRPr="00D75814">
        <w:rPr>
          <w:rFonts w:ascii="Arial" w:eastAsia="Times New Roman" w:hAnsi="Arial" w:cs="Arial"/>
          <w:b/>
          <w:bCs/>
          <w:color w:val="454545"/>
          <w:sz w:val="21"/>
          <w:szCs w:val="21"/>
          <w:lang w:eastAsia="ru-RU"/>
        </w:rPr>
        <w:t>protocols</w:t>
      </w:r>
      <w:r w:rsidRPr="00D75814">
        <w:rPr>
          <w:rFonts w:ascii="Arial" w:eastAsia="Times New Roman" w:hAnsi="Arial" w:cs="Arial"/>
          <w:color w:val="454545"/>
          <w:sz w:val="21"/>
          <w:szCs w:val="21"/>
          <w:lang w:eastAsia="ru-RU"/>
        </w:rPr>
        <w:t> и выполним удобную команду </w:t>
      </w:r>
      <w:r w:rsidRPr="00D75814">
        <w:rPr>
          <w:rFonts w:ascii="Arial" w:eastAsia="Times New Roman" w:hAnsi="Arial" w:cs="Arial"/>
          <w:b/>
          <w:bCs/>
          <w:color w:val="454545"/>
          <w:sz w:val="21"/>
          <w:szCs w:val="21"/>
          <w:lang w:eastAsia="ru-RU"/>
        </w:rPr>
        <w:t>onlytls</w:t>
      </w:r>
      <w:r w:rsidRPr="00D75814">
        <w:rPr>
          <w:rFonts w:ascii="Arial" w:eastAsia="Times New Roman" w:hAnsi="Arial" w:cs="Arial"/>
          <w:color w:val="454545"/>
          <w:sz w:val="21"/>
          <w:szCs w:val="21"/>
          <w:lang w:eastAsia="ru-RU"/>
        </w:rPr>
        <w:t>:</w:t>
      </w:r>
    </w:p>
    <w:p w14:paraId="7173BC38" w14:textId="58B46AA5"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058061B3" wp14:editId="74721C4B">
            <wp:extent cx="5800090" cy="6284595"/>
            <wp:effectExtent l="0" t="0" r="0" b="1905"/>
            <wp:docPr id="29" name="Рисунок 29" descr="Выключаем все SSL, MPUH и PCT и явно включаем 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ключаем все SSL, MPUH и PCT и явно включаем TL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00090" cy="6284595"/>
                    </a:xfrm>
                    <a:prstGeom prst="rect">
                      <a:avLst/>
                    </a:prstGeom>
                    <a:noFill/>
                    <a:ln>
                      <a:noFill/>
                    </a:ln>
                  </pic:spPr>
                </pic:pic>
              </a:graphicData>
            </a:graphic>
          </wp:inline>
        </w:drawing>
      </w:r>
      <w:hyperlink r:id="rId43" w:tooltip="Выключаем все SSL, MPUH и PCT и явно включаем TLS" w:history="1">
        <w:r w:rsidRPr="00D75814">
          <w:rPr>
            <w:rFonts w:ascii="Arial" w:eastAsia="Times New Roman" w:hAnsi="Arial" w:cs="Arial"/>
            <w:color w:val="FFFFFF"/>
            <w:sz w:val="27"/>
            <w:szCs w:val="27"/>
            <w:bdr w:val="none" w:sz="0" w:space="0" w:color="auto" w:frame="1"/>
            <w:lang w:eastAsia="ru-RU"/>
          </w:rPr>
          <w:t>Выключаем все SSL, MPUH и PCT и явно включаем TLS</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609 px на 660 px)</w:t>
        </w:r>
      </w:hyperlink>
    </w:p>
    <w:p w14:paraId="0008A19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Посмотрим на результаты, выполнив команду </w:t>
      </w:r>
      <w:r w:rsidRPr="00D75814">
        <w:rPr>
          <w:rFonts w:ascii="Arial" w:eastAsia="Times New Roman" w:hAnsi="Arial" w:cs="Arial"/>
          <w:b/>
          <w:bCs/>
          <w:color w:val="454545"/>
          <w:sz w:val="21"/>
          <w:szCs w:val="21"/>
          <w:lang w:eastAsia="ru-RU"/>
        </w:rPr>
        <w:t>show tls</w:t>
      </w:r>
      <w:r w:rsidRPr="00D75814">
        <w:rPr>
          <w:rFonts w:ascii="Arial" w:eastAsia="Times New Roman" w:hAnsi="Arial" w:cs="Arial"/>
          <w:color w:val="454545"/>
          <w:sz w:val="21"/>
          <w:szCs w:val="21"/>
          <w:lang w:eastAsia="ru-RU"/>
        </w:rPr>
        <w:t>:</w:t>
      </w:r>
    </w:p>
    <w:p w14:paraId="662AD678" w14:textId="3A7290A9"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2930B5A5" wp14:editId="71754204">
            <wp:extent cx="6645910" cy="4279265"/>
            <wp:effectExtent l="0" t="0" r="2540" b="6985"/>
            <wp:docPr id="28" name="Рисунок 28" descr="Смотрим состояние протоколов SSL, MPUH, PCT и TLS на хос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мотрим состояние протоколов SSL, MPUH, PCT и TLS на хосте"/>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45910" cy="4279265"/>
                    </a:xfrm>
                    <a:prstGeom prst="rect">
                      <a:avLst/>
                    </a:prstGeom>
                    <a:noFill/>
                    <a:ln>
                      <a:noFill/>
                    </a:ln>
                  </pic:spPr>
                </pic:pic>
              </a:graphicData>
            </a:graphic>
          </wp:inline>
        </w:drawing>
      </w:r>
      <w:hyperlink r:id="rId45" w:tooltip="Смотрим состояние протоколов SSL, MPUH, PCT и TLS на хосте" w:history="1">
        <w:r w:rsidRPr="00D75814">
          <w:rPr>
            <w:rFonts w:ascii="Arial" w:eastAsia="Times New Roman" w:hAnsi="Arial" w:cs="Arial"/>
            <w:color w:val="FFFFFF"/>
            <w:sz w:val="27"/>
            <w:szCs w:val="27"/>
            <w:bdr w:val="none" w:sz="0" w:space="0" w:color="auto" w:frame="1"/>
            <w:lang w:eastAsia="ru-RU"/>
          </w:rPr>
          <w:t>Смотрим состояние протоколов SSL, MPUH, PCT и TLS на хосте</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742 px на 478 px)</w:t>
        </w:r>
      </w:hyperlink>
    </w:p>
    <w:p w14:paraId="1472AC8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Вполне ОК. Теперь надо тюнить выживший TLS.</w:t>
      </w:r>
    </w:p>
    <w:p w14:paraId="0E51DD50"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Пересогласование TLS</w:t>
      </w:r>
    </w:p>
    <w:p w14:paraId="75A3FBDC"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TLS есть интересные дополнительные механизмы, которые нуждаются в настройке. Первый из них – это пересогласование. Суть достаточно простая – во всех протоколах, которые обеспечивают конфиденциальность данных, принято время от времени менять ключи, которые используются для этой задачи. Смена их может быть разной – как частичной (например, в IPsec без PFS – когда из одного ключевого материала периодически “нарезаются” разные ключи), так и полной (когда новый ключевой материал генерится каждый раз заново). Идея в том, что эта операция – смены ключей – крайне важна и её проведение практически всегда связано с нагрузкой на CPU. В классическом TLS пересогласование мог “заказать” клиент фактически в любой момент, что и использовалось для возможной атаки (т.е. можно подключиться к серверу и заставить его малыми усилиями со своей стороны постоянно и неограниченно делать сложные вычислительные задачи).</w:t>
      </w:r>
    </w:p>
    <w:p w14:paraId="2F0210CC"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Безопасное пересогласование TLS описывается в стандарте </w:t>
      </w:r>
      <w:hyperlink r:id="rId46" w:tgtFrame="_blank" w:tooltip="Стандарт RFC 5746" w:history="1">
        <w:r w:rsidRPr="00D75814">
          <w:rPr>
            <w:rFonts w:ascii="Arial" w:eastAsia="Times New Roman" w:hAnsi="Arial" w:cs="Arial"/>
            <w:color w:val="04943D"/>
            <w:sz w:val="21"/>
            <w:szCs w:val="21"/>
            <w:u w:val="single"/>
            <w:lang w:eastAsia="ru-RU"/>
          </w:rPr>
          <w:t>RFC 5746</w:t>
        </w:r>
      </w:hyperlink>
      <w:r w:rsidRPr="00D75814">
        <w:rPr>
          <w:rFonts w:ascii="Arial" w:eastAsia="Times New Roman" w:hAnsi="Arial" w:cs="Arial"/>
          <w:color w:val="454545"/>
          <w:sz w:val="21"/>
          <w:szCs w:val="21"/>
          <w:lang w:eastAsia="ru-RU"/>
        </w:rPr>
        <w:t> и решает проблему с этой возможной уязвимостью.</w:t>
      </w:r>
    </w:p>
    <w:p w14:paraId="7D4B2EE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 сути, Windows-хост может работать в плане этого RFC в двух режимах – в режиме совместимости (т.е. допускать и небезопасное, “классическое” пересогласование TLS), и в “безопасном”, допуская только пересогласование в новом формате. По умолчанию, работа идёт в режиме совместимости. Это не всегда полезно, поэтому надо знать, как включать только безопасное пересогласование TLS.</w:t>
      </w:r>
    </w:p>
    <w:p w14:paraId="4853817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Кроме того, в данном стандарте описывается специальный workaround для старых серверов, которые не поддерживают безопасное пересогласование – таким серверам отправляется специальный псевдо-cipher-suite, называемый Signaling Cipher Suite Value (SCSV), с кодом 0x00FF. Устаревший сервер проигнорирует этот неизвестный cipher suite, а клиент догадается, что сервер старый и не умеет новый безопасный renegotiation_info.</w:t>
      </w:r>
    </w:p>
    <w:p w14:paraId="469A0CB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 xml:space="preserve">Вообще, если уж совсем закручивать гайки, то пересогласование надо выключать и, если уж оставлять, то только при TLS 1.2, потому что даже безопасное пересогласование при версиях TLS до 1.2й предоставляет шанс DoS на сервер. Но учитывайте – достаточно много софта этот вариант (выключение </w:t>
      </w:r>
      <w:r w:rsidRPr="00D75814">
        <w:rPr>
          <w:rFonts w:ascii="Arial" w:eastAsia="Times New Roman" w:hAnsi="Arial" w:cs="Arial"/>
          <w:color w:val="454545"/>
          <w:sz w:val="21"/>
          <w:szCs w:val="21"/>
          <w:lang w:eastAsia="ru-RU"/>
        </w:rPr>
        <w:lastRenderedPageBreak/>
        <w:t>пересогласования) не переживёт. Поэтому мы включим только безопасный вариант пересогласования и явно выключим поддержку SCSV. Если она останется, то наш TLS будет посылать “заглушку” вместо запроса возможности безопасного пересогласования.</w:t>
      </w:r>
    </w:p>
    <w:p w14:paraId="1EE5BC1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Т.е. суть наших настроек сейчас проста – мы предполагаем, что все сервера умеют работать с RFC 5746 (стандарт от 2010 года, так что времени уже прошло достаточно). Отмечу, что подобные настройки надо сделать и на серверах, которые инициируют TLS-подключение на другие хосты (например, почтовых), ведь в этом случае они выступают как клиенты.</w:t>
      </w:r>
    </w:p>
    <w:p w14:paraId="6E6CA2E0" w14:textId="77777777" w:rsidR="00D75814" w:rsidRPr="00D75814" w:rsidRDefault="00D75814" w:rsidP="00D75814">
      <w:pPr>
        <w:shd w:val="clear" w:color="auto" w:fill="FFFFFF"/>
        <w:spacing w:before="210" w:after="210" w:line="240" w:lineRule="auto"/>
        <w:outlineLvl w:val="2"/>
        <w:rPr>
          <w:rFonts w:ascii="Arial" w:eastAsia="Times New Roman" w:hAnsi="Arial" w:cs="Arial"/>
          <w:color w:val="454545"/>
          <w:sz w:val="41"/>
          <w:szCs w:val="41"/>
          <w:lang w:val="en-US" w:eastAsia="ru-RU"/>
        </w:rPr>
      </w:pPr>
      <w:r w:rsidRPr="00D75814">
        <w:rPr>
          <w:rFonts w:ascii="Arial" w:eastAsia="Times New Roman" w:hAnsi="Arial" w:cs="Arial"/>
          <w:color w:val="454545"/>
          <w:sz w:val="41"/>
          <w:szCs w:val="41"/>
          <w:lang w:eastAsia="ru-RU"/>
        </w:rPr>
        <w:t>Включаем</w:t>
      </w:r>
      <w:r w:rsidRPr="00D75814">
        <w:rPr>
          <w:rFonts w:ascii="Arial" w:eastAsia="Times New Roman" w:hAnsi="Arial" w:cs="Arial"/>
          <w:color w:val="454545"/>
          <w:sz w:val="41"/>
          <w:szCs w:val="41"/>
          <w:lang w:val="en-US" w:eastAsia="ru-RU"/>
        </w:rPr>
        <w:t xml:space="preserve"> </w:t>
      </w:r>
      <w:r w:rsidRPr="00D75814">
        <w:rPr>
          <w:rFonts w:ascii="Arial" w:eastAsia="Times New Roman" w:hAnsi="Arial" w:cs="Arial"/>
          <w:color w:val="454545"/>
          <w:sz w:val="41"/>
          <w:szCs w:val="41"/>
          <w:lang w:eastAsia="ru-RU"/>
        </w:rPr>
        <w:t>поддержку</w:t>
      </w:r>
      <w:r w:rsidRPr="00D75814">
        <w:rPr>
          <w:rFonts w:ascii="Arial" w:eastAsia="Times New Roman" w:hAnsi="Arial" w:cs="Arial"/>
          <w:color w:val="454545"/>
          <w:sz w:val="41"/>
          <w:szCs w:val="41"/>
          <w:lang w:val="en-US" w:eastAsia="ru-RU"/>
        </w:rPr>
        <w:t xml:space="preserve"> TLS Renegotiation Indication Extension</w:t>
      </w:r>
    </w:p>
    <w:p w14:paraId="58B16F3F"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том же контексте </w:t>
      </w:r>
      <w:r w:rsidRPr="00D75814">
        <w:rPr>
          <w:rFonts w:ascii="Arial" w:eastAsia="Times New Roman" w:hAnsi="Arial" w:cs="Arial"/>
          <w:b/>
          <w:bCs/>
          <w:color w:val="454545"/>
          <w:sz w:val="21"/>
          <w:szCs w:val="21"/>
          <w:lang w:eastAsia="ru-RU"/>
        </w:rPr>
        <w:t>tls</w:t>
      </w:r>
      <w:r w:rsidRPr="00D75814">
        <w:rPr>
          <w:rFonts w:ascii="Arial" w:eastAsia="Times New Roman" w:hAnsi="Arial" w:cs="Arial"/>
          <w:color w:val="454545"/>
          <w:sz w:val="21"/>
          <w:szCs w:val="21"/>
          <w:lang w:eastAsia="ru-RU"/>
        </w:rPr>
        <w:t> у нас есть команда </w:t>
      </w:r>
      <w:r w:rsidRPr="00D75814">
        <w:rPr>
          <w:rFonts w:ascii="Arial" w:eastAsia="Times New Roman" w:hAnsi="Arial" w:cs="Arial"/>
          <w:b/>
          <w:bCs/>
          <w:color w:val="454545"/>
          <w:sz w:val="21"/>
          <w:szCs w:val="21"/>
          <w:lang w:eastAsia="ru-RU"/>
        </w:rPr>
        <w:t>renego</w:t>
      </w:r>
      <w:r w:rsidRPr="00D75814">
        <w:rPr>
          <w:rFonts w:ascii="Arial" w:eastAsia="Times New Roman" w:hAnsi="Arial" w:cs="Arial"/>
          <w:color w:val="454545"/>
          <w:sz w:val="21"/>
          <w:szCs w:val="21"/>
          <w:lang w:eastAsia="ru-RU"/>
        </w:rPr>
        <w:t>, которая по вопросику покажет, что она умеет:</w:t>
      </w:r>
    </w:p>
    <w:p w14:paraId="2A05B81A" w14:textId="018B6987"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4CB53576" wp14:editId="4151FE09">
            <wp:extent cx="5848350" cy="4340225"/>
            <wp:effectExtent l="0" t="0" r="0" b="3175"/>
            <wp:docPr id="27" name="Рисунок 27" descr="Варианты настройки пересогласования 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арианты настройки пересогласования TL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48350" cy="4340225"/>
                    </a:xfrm>
                    <a:prstGeom prst="rect">
                      <a:avLst/>
                    </a:prstGeom>
                    <a:noFill/>
                    <a:ln>
                      <a:noFill/>
                    </a:ln>
                  </pic:spPr>
                </pic:pic>
              </a:graphicData>
            </a:graphic>
          </wp:inline>
        </w:drawing>
      </w:r>
      <w:hyperlink r:id="rId48" w:tooltip="Варианты настройки пересогласования TLS" w:history="1">
        <w:r w:rsidRPr="00D75814">
          <w:rPr>
            <w:rFonts w:ascii="Arial" w:eastAsia="Times New Roman" w:hAnsi="Arial" w:cs="Arial"/>
            <w:color w:val="FFFFFF"/>
            <w:sz w:val="27"/>
            <w:szCs w:val="27"/>
            <w:bdr w:val="none" w:sz="0" w:space="0" w:color="auto" w:frame="1"/>
            <w:lang w:eastAsia="ru-RU"/>
          </w:rPr>
          <w:t>Варианты настройки пересогласования TLS</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614 px на 456 px)</w:t>
        </w:r>
      </w:hyperlink>
    </w:p>
    <w:p w14:paraId="38748CB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Выберем безопасный вариант, указав </w:t>
      </w:r>
      <w:r w:rsidRPr="00D75814">
        <w:rPr>
          <w:rFonts w:ascii="Arial" w:eastAsia="Times New Roman" w:hAnsi="Arial" w:cs="Arial"/>
          <w:b/>
          <w:bCs/>
          <w:color w:val="454545"/>
          <w:sz w:val="21"/>
          <w:szCs w:val="21"/>
          <w:lang w:eastAsia="ru-RU"/>
        </w:rPr>
        <w:t>renego secure</w:t>
      </w:r>
      <w:r w:rsidRPr="00D75814">
        <w:rPr>
          <w:rFonts w:ascii="Arial" w:eastAsia="Times New Roman" w:hAnsi="Arial" w:cs="Arial"/>
          <w:color w:val="454545"/>
          <w:sz w:val="21"/>
          <w:szCs w:val="21"/>
          <w:lang w:eastAsia="ru-RU"/>
        </w:rPr>
        <w:t>:</w:t>
      </w:r>
    </w:p>
    <w:p w14:paraId="6A474F6D" w14:textId="397F1F50"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5ED0C462" wp14:editId="7495FFB1">
            <wp:extent cx="5076825" cy="3752850"/>
            <wp:effectExtent l="0" t="0" r="9525" b="0"/>
            <wp:docPr id="26" name="Рисунок 26" descr="Включаем только безопасное пересогласование 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ключаем только безопасное пересогласование TL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76825" cy="3752850"/>
                    </a:xfrm>
                    <a:prstGeom prst="rect">
                      <a:avLst/>
                    </a:prstGeom>
                    <a:noFill/>
                    <a:ln>
                      <a:noFill/>
                    </a:ln>
                  </pic:spPr>
                </pic:pic>
              </a:graphicData>
            </a:graphic>
          </wp:inline>
        </w:drawing>
      </w:r>
      <w:hyperlink r:id="rId50" w:tooltip="Включаем только безопасное пересогласование TLS" w:history="1">
        <w:r w:rsidRPr="00D75814">
          <w:rPr>
            <w:rFonts w:ascii="Arial" w:eastAsia="Times New Roman" w:hAnsi="Arial" w:cs="Arial"/>
            <w:color w:val="FFFFFF"/>
            <w:sz w:val="27"/>
            <w:szCs w:val="27"/>
            <w:bdr w:val="none" w:sz="0" w:space="0" w:color="auto" w:frame="1"/>
            <w:lang w:eastAsia="ru-RU"/>
          </w:rPr>
          <w:t>Включаем только безопасное пересогласование TLS</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533 px на 394 px)</w:t>
        </w:r>
      </w:hyperlink>
    </w:p>
    <w:p w14:paraId="4CBEE79B" w14:textId="77777777" w:rsidR="00D75814" w:rsidRPr="00D75814" w:rsidRDefault="00D75814" w:rsidP="00D75814">
      <w:pPr>
        <w:shd w:val="clear" w:color="auto" w:fill="FFFFFF"/>
        <w:spacing w:before="210" w:after="210" w:line="240" w:lineRule="auto"/>
        <w:outlineLvl w:val="2"/>
        <w:rPr>
          <w:rFonts w:ascii="Arial" w:eastAsia="Times New Roman" w:hAnsi="Arial" w:cs="Arial"/>
          <w:color w:val="454545"/>
          <w:sz w:val="41"/>
          <w:szCs w:val="41"/>
          <w:lang w:eastAsia="ru-RU"/>
        </w:rPr>
      </w:pPr>
      <w:r w:rsidRPr="00D75814">
        <w:rPr>
          <w:rFonts w:ascii="Arial" w:eastAsia="Times New Roman" w:hAnsi="Arial" w:cs="Arial"/>
          <w:color w:val="454545"/>
          <w:sz w:val="41"/>
          <w:szCs w:val="41"/>
          <w:lang w:eastAsia="ru-RU"/>
        </w:rPr>
        <w:t>Явно выключаем SCSV</w:t>
      </w:r>
    </w:p>
    <w:p w14:paraId="52C80B6F"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Ну и явно выключим SCSV:</w:t>
      </w:r>
    </w:p>
    <w:p w14:paraId="5F6B9144" w14:textId="27C5D39E"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0A0ADF9D" wp14:editId="1DA0400C">
            <wp:extent cx="4981575" cy="4544695"/>
            <wp:effectExtent l="0" t="0" r="9525" b="8255"/>
            <wp:docPr id="25" name="Рисунок 25" descr="Выключаем SCSV в 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ыключаем SCSV в TL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81575" cy="4544695"/>
                    </a:xfrm>
                    <a:prstGeom prst="rect">
                      <a:avLst/>
                    </a:prstGeom>
                    <a:noFill/>
                    <a:ln>
                      <a:noFill/>
                    </a:ln>
                  </pic:spPr>
                </pic:pic>
              </a:graphicData>
            </a:graphic>
          </wp:inline>
        </w:drawing>
      </w:r>
      <w:hyperlink r:id="rId52" w:tooltip="Выключаем SCSV в TLS" w:history="1">
        <w:r w:rsidRPr="00D75814">
          <w:rPr>
            <w:rFonts w:ascii="Arial" w:eastAsia="Times New Roman" w:hAnsi="Arial" w:cs="Arial"/>
            <w:color w:val="FFFFFF"/>
            <w:sz w:val="27"/>
            <w:szCs w:val="27"/>
            <w:bdr w:val="none" w:sz="0" w:space="0" w:color="auto" w:frame="1"/>
            <w:lang w:eastAsia="ru-RU"/>
          </w:rPr>
          <w:t>Выключаем SCSV в TLS</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523 px на 477 px)</w:t>
        </w:r>
      </w:hyperlink>
    </w:p>
    <w:p w14:paraId="3CB0C5C7"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lastRenderedPageBreak/>
        <w:t>С этим вроде всё. Понятное дело, если хочется супер-защиты, то надо </w:t>
      </w:r>
      <w:r w:rsidRPr="00D75814">
        <w:rPr>
          <w:rFonts w:ascii="Arial" w:eastAsia="Times New Roman" w:hAnsi="Arial" w:cs="Arial"/>
          <w:b/>
          <w:bCs/>
          <w:color w:val="454545"/>
          <w:sz w:val="21"/>
          <w:szCs w:val="21"/>
          <w:lang w:eastAsia="ru-RU"/>
        </w:rPr>
        <w:t>renego none</w:t>
      </w:r>
      <w:r w:rsidRPr="00D75814">
        <w:rPr>
          <w:rFonts w:ascii="Arial" w:eastAsia="Times New Roman" w:hAnsi="Arial" w:cs="Arial"/>
          <w:color w:val="454545"/>
          <w:sz w:val="21"/>
          <w:szCs w:val="21"/>
          <w:lang w:eastAsia="ru-RU"/>
        </w:rPr>
        <w:t>, если не TLS 1.2.</w:t>
      </w:r>
    </w:p>
    <w:p w14:paraId="64A0489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Дополнительно, из практики, добавлю, что не всё так однозначно в плане поддержки безопасного пересогласования TLS – допустим, сервера Office 365 не полностью поддерживают данный стандарт, поэтому если Вы включите только безопасное пересогласование TLS, то можете получить проблемы с “облачным” Lync 2013 – выглядеть эти проблемы будут как невозможность подключиться к демонстрации слайдов или whiteboard, в локальных логах Вы увидите событие 36888 от SCHANNEL, в котором будет сообщаться об ошибке TLS с кодом 40 и The Windows SChannel error state is 1207. Так что если видите что-то подобное – попробуйте восстановить настройки, опять включив “любое пересогласование”, а не только безопасное.</w:t>
      </w:r>
    </w:p>
    <w:p w14:paraId="740DDF3C"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Фиксируем только нужные cipher suites</w:t>
      </w:r>
    </w:p>
    <w:p w14:paraId="5339EFD7"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Итак, при согласовании TLS один из ключевых моментов – это выбор комплекта допустимых cipher suites. Вот как выглядит полный список поддерживаемых в CNG наборов:</w:t>
      </w:r>
    </w:p>
    <w:p w14:paraId="70B2EC6F" w14:textId="77777777" w:rsidR="00D75814" w:rsidRPr="00D75814" w:rsidRDefault="00D75814" w:rsidP="00D75814">
      <w:pPr>
        <w:shd w:val="clear" w:color="auto" w:fill="FFFFFF"/>
        <w:spacing w:after="0" w:line="240" w:lineRule="auto"/>
        <w:rPr>
          <w:rFonts w:ascii="Arial" w:eastAsia="Times New Roman" w:hAnsi="Arial" w:cs="Arial"/>
          <w:color w:val="454545"/>
          <w:sz w:val="21"/>
          <w:szCs w:val="21"/>
          <w:lang w:eastAsia="ru-RU"/>
        </w:rPr>
      </w:pPr>
      <w:r w:rsidRPr="00D75814">
        <w:rPr>
          <w:rFonts w:ascii="Courier New" w:eastAsia="Times New Roman" w:hAnsi="Courier New" w:cs="Courier New"/>
          <w:b/>
          <w:bCs/>
          <w:color w:val="454545"/>
          <w:sz w:val="20"/>
          <w:szCs w:val="20"/>
          <w:lang w:eastAsia="ru-RU"/>
        </w:rPr>
        <w:t>TLS_RSA_WITH_AES_128_CBC_SHA TLS_RSA_WITH_AES_256_CBC_SHA TLS_RSA_WITH_RC4_128_SHA TLS_RSA_WITH_3DES_EDE_CBC_SHA TLS_ECDHE_RSA_WITH_AES_128_CBC_SHA_P256 TLS_ECDHE_RSA_WITH_AES_128_CBC_SHA_P384 TLS_ECDHE_RSA_WITH_AES_128_CBC_SHA_P521 TLS_ECDHE_RSA_WITH_AES_256_CBC_SHA_P256 TLS_ECDHE_RSA_WITH_AES_256_CBC_SHA_P384 TLS_ECDHE_RSA_WITH_AES_256_CBC_SHA_P521 TLS_ECDHE_ECDSA_WITH_AES_128_CBC_SHA_P256 TLS_ECDHE_ECDSA_WITH_AES_128_CBC_SHA_P384 TLS_ECDHE_ECDSA_WITH_AES_128_CBC_SHA_P521 TLS_ECDHE_ECDSA_WITH_AES_256_CBC_SHA_P256 TLS_ECDHE_ECDSA_WITH_AES_256_CBC_SHA_P384 TLS_ECDHE_ECDSA_WITH_AES_256_CBC_SHA_P521 TLS_DHE_DSS_WITH_AES_128_CBC_SHA TLS_DHE_DSS_WITH_AES_256_CBC_SHA TLS_DHE_DSS_WITH_3DES_EDE_CBC_SHA TLS_RSA_WITH_RC4_128_MD5 SSL_CK_RC4_128_WITH_MD5 SSL_CK_DES_192_EDE3_CBC_WITH_MD5 TLS_RSA_WITH_NULL_SHA TLS_RSA_WITH_NULL_MD5 TLS_RSA_WITH_AES_128_CBC_SHA256 TLS_RSA_WITH_AES_256_CBC_SHA256 TLS_ECDHE_RSA_WITH_AES_128_CBC_SHA256_P256 TLS_ECDHE_RSA_WITH_AES_128_CBC_SHA256_P384 TLS_ECDHE_RSA_WITH_AES_128_CBC_SHA256_P521 TLS_ECDHE_RSA_WITH_AES_256_CBC_SHA384_P256 TLS_ECDHE_RSA_WITH_AES_256_CBC_SHA384_P384 TLS_ECDHE_RSA_WITH_AES_256_CBC_SHA384_P521 TLS_ECDHE_ECDSA_WITH_AES_128_CBC_SHA256_P256 TLS_ECDHE_ECDSA_WITH_AES_128_CBC_SHA256_P384 TLS_ECDHE_ECDSA_WITH_AES_128_CBC_SHA256_P521 TLS_ECDHE_ECDSA_WITH_AES_256_CBC_SHA384_P384 TLS_ECDHE_ECDSA_WITH_AES_256_CBC_SHA384_P521 TLS_DHE_DSS_WITH_AES_128_CBC_SHA256 TLS_DHE_DSS_WITH_AES_256_CBC_SHA256 TLS_RSA_WITH_NULL_SHA256 TLS_ECDHE_ECDSA_WITH_AES_128_GCM_SHA256_P256 TLS_ECDHE_ECDSA_WITH_AES_128_GCM_SHA256_P384 TLS_ECDHE_ECDSA_WITH_AES_128_GCM_SHA256_P521 TLS_ECDHE_ECDSA_WITH_AES_256_GCM_SHA384_P384 TLS_ECDHE_ECDSA_WITH_AES_256_GCM_SHA384_P521</w:t>
      </w:r>
    </w:p>
    <w:p w14:paraId="1B255CA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Внушительно. Надо сокращать. Первым делом – убираем все те, кто содержит в себе:</w:t>
      </w:r>
    </w:p>
    <w:p w14:paraId="0360561A" w14:textId="77777777" w:rsidR="00D75814" w:rsidRPr="00D75814" w:rsidRDefault="00D75814" w:rsidP="00D75814">
      <w:pPr>
        <w:numPr>
          <w:ilvl w:val="0"/>
          <w:numId w:val="7"/>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SSL_ – варианты явно устарели и должны быть удалены, нет никакого смысла предъявлять их при согласовании что серверу, что клиенту.</w:t>
      </w:r>
    </w:p>
    <w:p w14:paraId="21D3D859" w14:textId="77777777" w:rsidR="00D75814" w:rsidRPr="00D75814" w:rsidRDefault="00D75814" w:rsidP="00D75814">
      <w:pPr>
        <w:numPr>
          <w:ilvl w:val="0"/>
          <w:numId w:val="7"/>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TLS_RSA_ – во-первых при их согласовании не получится Forward Secrecy, во-вторых возможна потенциальная уязвимость FREAK, базирующаяся на использовании старых “экспортных” RSA.</w:t>
      </w:r>
    </w:p>
    <w:p w14:paraId="571F8AF3" w14:textId="77777777" w:rsidR="00D75814" w:rsidRPr="00D75814" w:rsidRDefault="00D75814" w:rsidP="00D75814">
      <w:pPr>
        <w:numPr>
          <w:ilvl w:val="0"/>
          <w:numId w:val="7"/>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Варианты с NULL – это когда согласуется “SSL без шифрования” – нам категорически не подходят.</w:t>
      </w:r>
    </w:p>
    <w:p w14:paraId="70226417" w14:textId="77777777" w:rsidR="00D75814" w:rsidRPr="00D75814" w:rsidRDefault="00D75814" w:rsidP="00D75814">
      <w:pPr>
        <w:numPr>
          <w:ilvl w:val="0"/>
          <w:numId w:val="7"/>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DES / 3DES / RC4 – данные варианты на фоне ощутимо более быстрого и надёжного AES, который к тому же на современных процессорах аппаратно ускоряется, не интересны.</w:t>
      </w:r>
    </w:p>
    <w:p w14:paraId="7266C20F" w14:textId="77777777" w:rsidR="00D75814" w:rsidRPr="00D75814" w:rsidRDefault="00D75814" w:rsidP="00D75814">
      <w:pPr>
        <w:numPr>
          <w:ilvl w:val="0"/>
          <w:numId w:val="7"/>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MD5 / SHA-1 – даже Windows XP и Windows Server 2003 с нужным патчем поддерживает хэши семейства SHA-2, поэтому нет смысла предлагать и поддерживать старые варианты, тем более, что выбор MD5, допустим, выглядит странно – учитывая, что даже в TLS 1.0 хэш был MD5+SHA-1, явный выбор одинокого MD5 – удивителен.</w:t>
      </w:r>
    </w:p>
    <w:p w14:paraId="6B2FB57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Для такого удаления неплохо подходит новый контекст </w:t>
      </w:r>
      <w:hyperlink r:id="rId53" w:history="1">
        <w:r w:rsidRPr="00D75814">
          <w:rPr>
            <w:rFonts w:ascii="Arial" w:eastAsia="Times New Roman" w:hAnsi="Arial" w:cs="Arial"/>
            <w:color w:val="04943D"/>
            <w:sz w:val="21"/>
            <w:szCs w:val="21"/>
            <w:u w:val="single"/>
            <w:lang w:eastAsia="ru-RU"/>
          </w:rPr>
          <w:t>ATcmd</w:t>
        </w:r>
      </w:hyperlink>
      <w:r w:rsidRPr="00D75814">
        <w:rPr>
          <w:rFonts w:ascii="Arial" w:eastAsia="Times New Roman" w:hAnsi="Arial" w:cs="Arial"/>
          <w:color w:val="454545"/>
          <w:sz w:val="21"/>
          <w:szCs w:val="21"/>
          <w:lang w:eastAsia="ru-RU"/>
        </w:rPr>
        <w:t>, который называется </w:t>
      </w:r>
      <w:r w:rsidRPr="00D75814">
        <w:rPr>
          <w:rFonts w:ascii="Arial" w:eastAsia="Times New Roman" w:hAnsi="Arial" w:cs="Arial"/>
          <w:b/>
          <w:bCs/>
          <w:color w:val="454545"/>
          <w:sz w:val="21"/>
          <w:szCs w:val="21"/>
          <w:lang w:eastAsia="ru-RU"/>
        </w:rPr>
        <w:t>tls ciphersuites</w:t>
      </w:r>
      <w:r w:rsidRPr="00D75814">
        <w:rPr>
          <w:rFonts w:ascii="Arial" w:eastAsia="Times New Roman" w:hAnsi="Arial" w:cs="Arial"/>
          <w:color w:val="454545"/>
          <w:sz w:val="21"/>
          <w:szCs w:val="21"/>
          <w:lang w:eastAsia="ru-RU"/>
        </w:rPr>
        <w:t>. В нём будет удобная команда </w:t>
      </w:r>
      <w:r w:rsidRPr="00D75814">
        <w:rPr>
          <w:rFonts w:ascii="Arial" w:eastAsia="Times New Roman" w:hAnsi="Arial" w:cs="Arial"/>
          <w:b/>
          <w:bCs/>
          <w:color w:val="454545"/>
          <w:sz w:val="21"/>
          <w:szCs w:val="21"/>
          <w:lang w:eastAsia="ru-RU"/>
        </w:rPr>
        <w:t>clean</w:t>
      </w:r>
      <w:r w:rsidRPr="00D75814">
        <w:rPr>
          <w:rFonts w:ascii="Arial" w:eastAsia="Times New Roman" w:hAnsi="Arial" w:cs="Arial"/>
          <w:color w:val="454545"/>
          <w:sz w:val="21"/>
          <w:szCs w:val="21"/>
          <w:lang w:eastAsia="ru-RU"/>
        </w:rPr>
        <w:t>, которая позволит прямо “на ходу”, без перезагрузки хоста и переприменения групповых политик, удалять из списка активных cipher suites нужные по какому-либо критерию. Например, так будет выглядеть удаление из списка согласуемых всех cipher suites, которые содержат в названии “DES”:</w:t>
      </w:r>
    </w:p>
    <w:p w14:paraId="205114A9" w14:textId="6CA6FFF3"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5E312EC0" wp14:editId="4A3BA147">
            <wp:extent cx="5076825" cy="4312920"/>
            <wp:effectExtent l="0" t="0" r="9525" b="0"/>
            <wp:docPr id="24" name="Рисунок 24" descr="Удаление из списка согласовываемых TLS cipher suites по определённому критери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даление из списка согласовываемых TLS cipher suites по определённому критерию"/>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76825" cy="4312920"/>
                    </a:xfrm>
                    <a:prstGeom prst="rect">
                      <a:avLst/>
                    </a:prstGeom>
                    <a:noFill/>
                    <a:ln>
                      <a:noFill/>
                    </a:ln>
                  </pic:spPr>
                </pic:pic>
              </a:graphicData>
            </a:graphic>
          </wp:inline>
        </w:drawing>
      </w:r>
      <w:hyperlink r:id="rId55" w:tooltip="Удаление из списка согласовываемых TLS cipher suites по определённому критерию" w:history="1">
        <w:r w:rsidRPr="00D75814">
          <w:rPr>
            <w:rFonts w:ascii="Arial" w:eastAsia="Times New Roman" w:hAnsi="Arial" w:cs="Arial"/>
            <w:color w:val="FFFFFF"/>
            <w:sz w:val="27"/>
            <w:szCs w:val="27"/>
            <w:bdr w:val="none" w:sz="0" w:space="0" w:color="auto" w:frame="1"/>
            <w:lang w:eastAsia="ru-RU"/>
          </w:rPr>
          <w:t>Удаление из списка согласовываемых TLS cipher suites по определённому критерию</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533 px на 453 px)</w:t>
        </w:r>
      </w:hyperlink>
    </w:p>
    <w:p w14:paraId="61925210" w14:textId="742F6B66"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1FDB55BE" wp14:editId="032316D4">
            <wp:extent cx="5076825" cy="5097145"/>
            <wp:effectExtent l="0" t="0" r="9525" b="8255"/>
            <wp:docPr id="23" name="Рисунок 23" descr="Удаление из списка согласовываемых TLS cipher suites по определённому критерию - результ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Удаление из списка согласовываемых TLS cipher suites по определённому критерию - результат"/>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76825" cy="5097145"/>
                    </a:xfrm>
                    <a:prstGeom prst="rect">
                      <a:avLst/>
                    </a:prstGeom>
                    <a:noFill/>
                    <a:ln>
                      <a:noFill/>
                    </a:ln>
                  </pic:spPr>
                </pic:pic>
              </a:graphicData>
            </a:graphic>
          </wp:inline>
        </w:drawing>
      </w:r>
      <w:hyperlink r:id="rId57" w:tooltip="Удаление из списка согласовываемых TLS cipher suites по определённому критерию - результат" w:history="1">
        <w:r w:rsidRPr="00D75814">
          <w:rPr>
            <w:rFonts w:ascii="Arial" w:eastAsia="Times New Roman" w:hAnsi="Arial" w:cs="Arial"/>
            <w:color w:val="FFFFFF"/>
            <w:sz w:val="27"/>
            <w:szCs w:val="27"/>
            <w:bdr w:val="none" w:sz="0" w:space="0" w:color="auto" w:frame="1"/>
            <w:lang w:eastAsia="ru-RU"/>
          </w:rPr>
          <w:t>Удаление из списка согласовываемых TLS cipher suites по определённому критерию – результат</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533 px на 535 px)</w:t>
        </w:r>
      </w:hyperlink>
    </w:p>
    <w:p w14:paraId="45631245"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Если что-то удалили зря – есть команда </w:t>
      </w:r>
      <w:r w:rsidRPr="00D75814">
        <w:rPr>
          <w:rFonts w:ascii="Arial" w:eastAsia="Times New Roman" w:hAnsi="Arial" w:cs="Arial"/>
          <w:b/>
          <w:bCs/>
          <w:color w:val="454545"/>
          <w:sz w:val="21"/>
          <w:szCs w:val="21"/>
          <w:lang w:eastAsia="ru-RU"/>
        </w:rPr>
        <w:t>add</w:t>
      </w:r>
      <w:r w:rsidRPr="00D75814">
        <w:rPr>
          <w:rFonts w:ascii="Arial" w:eastAsia="Times New Roman" w:hAnsi="Arial" w:cs="Arial"/>
          <w:color w:val="454545"/>
          <w:sz w:val="21"/>
          <w:szCs w:val="21"/>
          <w:lang w:eastAsia="ru-RU"/>
        </w:rPr>
        <w:t>, которая добавляет в верх списка (т.е. самым первым на согласование) указанный cipher suite.</w:t>
      </w:r>
    </w:p>
    <w:p w14:paraId="04C0AE7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Так вот, продолжим. Потенциальный список сразу сокращается:</w:t>
      </w:r>
    </w:p>
    <w:p w14:paraId="6EF1FD6B" w14:textId="77777777" w:rsidR="00D75814" w:rsidRPr="00D75814" w:rsidRDefault="00D75814" w:rsidP="00D75814">
      <w:pPr>
        <w:shd w:val="clear" w:color="auto" w:fill="FFFFFF"/>
        <w:spacing w:after="0" w:line="240" w:lineRule="auto"/>
        <w:rPr>
          <w:rFonts w:ascii="Arial" w:eastAsia="Times New Roman" w:hAnsi="Arial" w:cs="Arial"/>
          <w:color w:val="454545"/>
          <w:sz w:val="21"/>
          <w:szCs w:val="21"/>
          <w:lang w:eastAsia="ru-RU"/>
        </w:rPr>
      </w:pPr>
      <w:r w:rsidRPr="00D75814">
        <w:rPr>
          <w:rFonts w:ascii="Courier New" w:eastAsia="Times New Roman" w:hAnsi="Courier New" w:cs="Courier New"/>
          <w:b/>
          <w:bCs/>
          <w:color w:val="454545"/>
          <w:sz w:val="20"/>
          <w:szCs w:val="20"/>
          <w:lang w:eastAsia="ru-RU"/>
        </w:rPr>
        <w:t>TLS_ECDHE_RSA_WITH_AES_128_CBC_SHA_P256 TLS_ECDHE_RSA_WITH_AES_128_CBC_SHA_P384 TLS_ECDHE_RSA_WITH_AES_128_CBC_SHA_P521 TLS_ECDHE_RSA_WITH_AES_256_CBC_SHA_P256 TLS_ECDHE_RSA_WITH_AES_256_CBC_SHA_P384 TLS_ECDHE_RSA_WITH_AES_256_CBC_SHA_P521 TLS_ECDHE_ECDSA_WITH_AES_128_CBC_SHA_P256 TLS_ECDHE_ECDSA_WITH_AES_128_CBC_SHA_P384 TLS_ECDHE_ECDSA_WITH_AES_128_CBC_SHA_P521 TLS_ECDHE_ECDSA_WITH_AES_256_CBC_SHA_P256 TLS_ECDHE_ECDSA_WITH_AES_256_CBC_SHA_P384 TLS_ECDHE_ECDSA_WITH_AES_256_CBC_SHA_P521 TLS_ECDHE_RSA_WITH_AES_128_CBC_SHA256_P256 TLS_ECDHE_RSA_WITH_AES_128_CBC_SHA256_P384 TLS_ECDHE_RSA_WITH_AES_128_CBC_SHA256_P521 TLS_ECDHE_RSA_WITH_AES_256_CBC_SHA384_P256 TLS_ECDHE_RSA_WITH_AES_256_CBC_SHA384_P384 TLS_ECDHE_RSA_WITH_AES_256_CBC_SHA384_P521 TLS_ECDHE_ECDSA_WITH_AES_128_CBC_SHA256_P256 TLS_ECDHE_ECDSA_WITH_AES_128_CBC_SHA256_P384 TLS_ECDHE_ECDSA_WITH_AES_128_CBC_SHA256_P521 TLS_ECDHE_ECDSA_WITH_AES_256_CBC_SHA384_P384 TLS_ECDHE_ECDSA_WITH_AES_256_CBC_SHA384_P521 TLS_DHE_DSS_WITH_AES_128_CBC_SHA256 TLS_DHE_DSS_WITH_AES_256_CBC_SHA256 TLS_ECDHE_ECDSA_WITH_AES_128_GCM_SHA256_P256 TLS_ECDHE_ECDSA_WITH_AES_128_GCM_SHA256_P384 TLS_ECDHE_ECDSA_WITH_AES_128_GCM_SHA256_P521 TLS_ECDHE_ECDSA_WITH_AES_256_GCM_SHA384_P384 TLS_ECDHE_ECDSA_WITH_AES_256_GCM_SHA384_P521</w:t>
      </w:r>
    </w:p>
    <w:p w14:paraId="5493EB2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 xml:space="preserve">Не забудем в пылу борьбы, что для согласования TLS 1.0 надо обязательно оставить TLS_DHE_DSS_WITH_3DES_EDE_CBC_SHA, а TLS 1.2 – TLS_RSA_WITH_AES_128_CBC_SHA. Т.е. в зависимости от того, включим ли мы TLS 1.0, нам придётся добавить первый из упомянутых либо нет. </w:t>
      </w:r>
      <w:r w:rsidRPr="00D75814">
        <w:rPr>
          <w:rFonts w:ascii="Arial" w:eastAsia="Times New Roman" w:hAnsi="Arial" w:cs="Arial"/>
          <w:color w:val="454545"/>
          <w:sz w:val="21"/>
          <w:szCs w:val="21"/>
          <w:lang w:eastAsia="ru-RU"/>
        </w:rPr>
        <w:lastRenderedPageBreak/>
        <w:t>Список все равно внушительный, поэтому при его дальнейшем урезании будем исходить из следующих соображений.</w:t>
      </w:r>
    </w:p>
    <w:p w14:paraId="49B2208C" w14:textId="77777777" w:rsidR="00D75814" w:rsidRPr="00D75814" w:rsidRDefault="00D75814" w:rsidP="00D75814">
      <w:pPr>
        <w:numPr>
          <w:ilvl w:val="0"/>
          <w:numId w:val="8"/>
        </w:numPr>
        <w:shd w:val="clear" w:color="auto" w:fill="FFFFFF"/>
        <w:spacing w:after="0" w:line="240" w:lineRule="auto"/>
        <w:ind w:left="73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ECDHE лучше, чем DHE, благодаря дополнительной “степени защиты” в виде усложнения алгоритма генерации ключевого материала (при помощи эллиптических кривых). Плюс ECDHE быстрее. Генерация ключевого материала – по сути, самое важное, т.к. лобовая атака на AES – крайне маловероятна, а вот на предсказуемость генерации ключа – гораздо более реалистична. Мы не можем явно выбрать группу DH, а то бы, конечно, по меньшей мере отказались от групп 1,2,5 и выбрали бы 16, ну или 14-15, но нам тут такой выбор не предоставляется, поэтому, чтобы форсировать группы на 19-20ю, мы выберем ECDHE.</w:t>
      </w:r>
    </w:p>
    <w:p w14:paraId="519776B9" w14:textId="77777777" w:rsidR="00D75814" w:rsidRPr="00D75814" w:rsidRDefault="00D75814" w:rsidP="00D75814">
      <w:pPr>
        <w:numPr>
          <w:ilvl w:val="0"/>
          <w:numId w:val="8"/>
        </w:numPr>
        <w:shd w:val="clear" w:color="auto" w:fill="FFFFFF"/>
        <w:spacing w:after="0" w:line="240" w:lineRule="auto"/>
        <w:ind w:left="73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AES-128 надо предпочесть AES-256 в исключительно редком варианте, когда криптографические вычисления (в силу огромного потока трафика) нагружают CPU так, что это является критичным. Хотя в таком случае лучше подумать о более серьёзном процессоре, ну или балансировке нагрузки, но тут как получится уж – а мы пока остановимся на логике “если уж поддерживается AES, то AES-256”.</w:t>
      </w:r>
    </w:p>
    <w:p w14:paraId="3AB26535" w14:textId="77777777" w:rsidR="00D75814" w:rsidRPr="00D75814" w:rsidRDefault="00D75814" w:rsidP="00D75814">
      <w:pPr>
        <w:numPr>
          <w:ilvl w:val="0"/>
          <w:numId w:val="8"/>
        </w:numPr>
        <w:shd w:val="clear" w:color="auto" w:fill="FFFFFF"/>
        <w:spacing w:after="0" w:line="240" w:lineRule="auto"/>
        <w:ind w:left="73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Выбор хэша из SHA-2 (SHA-256 или SHA-384 или SHA-512) – по сути, меньше всего влияющее на безопасность трафика дело, т.к. что на SHA-256, что на более старшие хэши, атаки именно на фальсификацию “на лету” пока особо не придумано. Нам важнее, чтобы быть более защищённым в ситуации “кто-то полностью заснифил сессию и в оффлайне хочет расшифровать её содержимое”, а в таком сценарии хэш особо не интересен. Поэтому я бы предложил остановиться на SHA-512, исключительно по причине сомнительности траты дополнительных вычислительных ресурсов на “старшие” варианты хэширования.</w:t>
      </w:r>
    </w:p>
    <w:p w14:paraId="68E17F76" w14:textId="77777777" w:rsidR="00D75814" w:rsidRPr="00D75814" w:rsidRDefault="00D75814" w:rsidP="00D75814">
      <w:pPr>
        <w:numPr>
          <w:ilvl w:val="0"/>
          <w:numId w:val="8"/>
        </w:numPr>
        <w:shd w:val="clear" w:color="auto" w:fill="FFFFFF"/>
        <w:spacing w:after="0" w:line="240" w:lineRule="auto"/>
        <w:ind w:left="73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AES-GCM лучше, чем AES-CBC, но он бывает только в TLS 1.2, исключительно. Поэтому оставлять его как единственный вариант – правильно лишь при абсолютной уверенности, что все хосты, взаимодействующие по TLS, поддерживают 1.2 со всеми “новшествами”.</w:t>
      </w:r>
    </w:p>
    <w:p w14:paraId="2DE3D093"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Переберём список в соответствии с этой логикой и получим следующий вариант:</w:t>
      </w:r>
    </w:p>
    <w:p w14:paraId="17C550CD" w14:textId="77777777" w:rsidR="00D75814" w:rsidRPr="00D75814" w:rsidRDefault="00D75814" w:rsidP="00D75814">
      <w:pPr>
        <w:numPr>
          <w:ilvl w:val="0"/>
          <w:numId w:val="9"/>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Всё с TLS_ECDHE_ECDSA_* , с AES-256, в порядке убывания стойкости хэшей/EC-групп</w:t>
      </w:r>
    </w:p>
    <w:p w14:paraId="07B98132" w14:textId="77777777" w:rsidR="00D75814" w:rsidRPr="00D75814" w:rsidRDefault="00D75814" w:rsidP="00D75814">
      <w:pPr>
        <w:numPr>
          <w:ilvl w:val="0"/>
          <w:numId w:val="9"/>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Всё с TLS_ECDHE_RSA_* , с AES-256, в порядке убывания стойкости хэшей/EC-групп</w:t>
      </w:r>
    </w:p>
    <w:p w14:paraId="729E21E5"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Если есть одинаковые варианты, различающиеся только по AES, то вариант с AES-GCM выше.</w:t>
      </w:r>
    </w:p>
    <w:p w14:paraId="37873A0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Плюс, понятное дело, обязательный минимальный для TLS 1.2 вариант TLS_RSA_WITH_AES_128_CBC_SHA (если надо TLS 1.0, то ещё и TLS_DHE_DSS_WITH_3DES_EDE_CBC_SHA). Их наличие, конечно, не очень хорошо, но согласование пойдёт со “старших” cipher suites, поэтому данная ситуация будет все равно гораздо лучше, чем дефолтная.</w:t>
      </w:r>
    </w:p>
    <w:p w14:paraId="59C96D9D"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Действуем – если используете ATcmd, то можете править коммандами </w:t>
      </w:r>
      <w:r w:rsidRPr="00D75814">
        <w:rPr>
          <w:rFonts w:ascii="Arial" w:eastAsia="Times New Roman" w:hAnsi="Arial" w:cs="Arial"/>
          <w:b/>
          <w:bCs/>
          <w:color w:val="454545"/>
          <w:sz w:val="21"/>
          <w:szCs w:val="21"/>
          <w:lang w:eastAsia="ru-RU"/>
        </w:rPr>
        <w:t>add</w:t>
      </w:r>
      <w:r w:rsidRPr="00D75814">
        <w:rPr>
          <w:rFonts w:ascii="Arial" w:eastAsia="Times New Roman" w:hAnsi="Arial" w:cs="Arial"/>
          <w:color w:val="454545"/>
          <w:sz w:val="21"/>
          <w:szCs w:val="21"/>
          <w:lang w:eastAsia="ru-RU"/>
        </w:rPr>
        <w:t>, </w:t>
      </w:r>
      <w:r w:rsidRPr="00D75814">
        <w:rPr>
          <w:rFonts w:ascii="Arial" w:eastAsia="Times New Roman" w:hAnsi="Arial" w:cs="Arial"/>
          <w:b/>
          <w:bCs/>
          <w:color w:val="454545"/>
          <w:sz w:val="21"/>
          <w:szCs w:val="21"/>
          <w:lang w:eastAsia="ru-RU"/>
        </w:rPr>
        <w:t>clean</w:t>
      </w:r>
      <w:r w:rsidRPr="00D75814">
        <w:rPr>
          <w:rFonts w:ascii="Arial" w:eastAsia="Times New Roman" w:hAnsi="Arial" w:cs="Arial"/>
          <w:color w:val="454545"/>
          <w:sz w:val="21"/>
          <w:szCs w:val="21"/>
          <w:lang w:eastAsia="ru-RU"/>
        </w:rPr>
        <w:t> и видеть результаты сразу, на ходу. Если нужно задать в масштабах домена – неплохо будет сделать отдельную политику типа “Hisec TLS” – надо будет зайти в настройку групповых политик, выбрать там </w:t>
      </w:r>
      <w:r w:rsidRPr="00D75814">
        <w:rPr>
          <w:rFonts w:ascii="Arial" w:eastAsia="Times New Roman" w:hAnsi="Arial" w:cs="Arial"/>
          <w:b/>
          <w:bCs/>
          <w:color w:val="454545"/>
          <w:sz w:val="21"/>
          <w:szCs w:val="21"/>
          <w:lang w:eastAsia="ru-RU"/>
        </w:rPr>
        <w:t>Computer Configuration -&gt; Administrative Templates -&gt; Network -&gt; SSL Configuration Settings -&gt; SSL Cipher Suite Order</w:t>
      </w:r>
      <w:r w:rsidRPr="00D75814">
        <w:rPr>
          <w:rFonts w:ascii="Arial" w:eastAsia="Times New Roman" w:hAnsi="Arial" w:cs="Arial"/>
          <w:color w:val="454545"/>
          <w:sz w:val="21"/>
          <w:szCs w:val="21"/>
          <w:lang w:eastAsia="ru-RU"/>
        </w:rPr>
        <w:t> и указать нужные cipher suites – как положено по инструкции, через запятую и без пробелов, начиная с самых стойких. Строка ограничена 1023 символами, но нам их, после секвестра списка, вполне хватит.</w:t>
      </w:r>
    </w:p>
    <w:p w14:paraId="1F7F08C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Список можно подсократить, исходя из логики “используется только современный браузер, все субварианты указывать нет смысла, если поддерживает SHA-2, то там и SHA-256, и SHA-384 сразу точно есть”. В итоге он может выглядеть, допустим, так:</w:t>
      </w:r>
    </w:p>
    <w:p w14:paraId="6780DE4F" w14:textId="77777777" w:rsidR="00D75814" w:rsidRPr="00D75814" w:rsidRDefault="00D75814" w:rsidP="00D75814">
      <w:pPr>
        <w:shd w:val="clear" w:color="auto" w:fill="FFFFFF"/>
        <w:spacing w:after="0" w:line="240" w:lineRule="auto"/>
        <w:rPr>
          <w:rFonts w:ascii="Arial" w:eastAsia="Times New Roman" w:hAnsi="Arial" w:cs="Arial"/>
          <w:color w:val="454545"/>
          <w:sz w:val="21"/>
          <w:szCs w:val="21"/>
          <w:lang w:eastAsia="ru-RU"/>
        </w:rPr>
      </w:pPr>
      <w:r w:rsidRPr="00D75814">
        <w:rPr>
          <w:rFonts w:ascii="Courier New" w:eastAsia="Times New Roman" w:hAnsi="Courier New" w:cs="Courier New"/>
          <w:b/>
          <w:bCs/>
          <w:color w:val="454545"/>
          <w:sz w:val="20"/>
          <w:szCs w:val="20"/>
          <w:lang w:eastAsia="ru-RU"/>
        </w:rPr>
        <w:t>TLS_ECDHE_ECDSA_WITH_AES_256_CBC_SHA384_P521, TLS_ECDHE_ECDSA_WITH_AES_256_GCM_SHA384_P521, TLS_ECDHE_RSA_WITH_AES_256_CBC_SHA384_P521, TLS_RSA_WITH_AES_128_CBC_SHA</w:t>
      </w:r>
    </w:p>
    <w:p w14:paraId="55DD6DFD"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Далее – жестко убираем даже малейшую возможность использования слабых криптоалгоритмов.</w:t>
      </w:r>
    </w:p>
    <w:p w14:paraId="2AD17554"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Блокируем небезопасные криптоалгоритмы</w:t>
      </w:r>
    </w:p>
    <w:p w14:paraId="408ED90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 xml:space="preserve">В Windows поддерживается множества криптоалгоритмов, которые на данный момент уже совсем не нужны. Например, есть поддержка хэшей MD2 и MD4 – они использовались в ранних реализациях стека IPsec (который для Windows 2000 разрабатывала компания Cisco, поэтому он с первой же версии работал, а не как иногда бывает), а сейчас встречаются разве что в древних сертификатах Verisign. Или </w:t>
      </w:r>
      <w:r w:rsidRPr="00D75814">
        <w:rPr>
          <w:rFonts w:ascii="Arial" w:eastAsia="Times New Roman" w:hAnsi="Arial" w:cs="Arial"/>
          <w:color w:val="454545"/>
          <w:sz w:val="21"/>
          <w:szCs w:val="21"/>
          <w:lang w:eastAsia="ru-RU"/>
        </w:rPr>
        <w:lastRenderedPageBreak/>
        <w:t>классический DES, который в силу роста вычислительных мощностей, да и того, что в ключе из 64 бит только 56 являются уникальными, уже не безопасен, т.к. его bruteforce доступен коммерческим заказчикам. Или замечательные по стойкости шифры RC2 на 40 и 56 бит, или RC4 (который уже вполне официально, с февраля 2015 года, в TLS поддерживать не надо – см. </w:t>
      </w:r>
      <w:hyperlink r:id="rId58" w:tgtFrame="_blank" w:tooltip="Стандарт RFC 7465" w:history="1">
        <w:r w:rsidRPr="00D75814">
          <w:rPr>
            <w:rFonts w:ascii="Arial" w:eastAsia="Times New Roman" w:hAnsi="Arial" w:cs="Arial"/>
            <w:color w:val="04943D"/>
            <w:sz w:val="21"/>
            <w:szCs w:val="21"/>
            <w:u w:val="single"/>
            <w:lang w:eastAsia="ru-RU"/>
          </w:rPr>
          <w:t>RFC 7465</w:t>
        </w:r>
      </w:hyperlink>
      <w:r w:rsidRPr="00D75814">
        <w:rPr>
          <w:rFonts w:ascii="Arial" w:eastAsia="Times New Roman" w:hAnsi="Arial" w:cs="Arial"/>
          <w:color w:val="454545"/>
          <w:sz w:val="21"/>
          <w:szCs w:val="21"/>
          <w:lang w:eastAsia="ru-RU"/>
        </w:rPr>
        <w:t>).</w:t>
      </w:r>
    </w:p>
    <w:p w14:paraId="4327CBC3"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общем, мы в явном виде “убьём” в системе следующие криптоалгоритмы: NULL, RC2, RC4, DES, 3DES, MD2, MD4. На всякий случай, так сказать.</w:t>
      </w:r>
    </w:p>
    <w:p w14:paraId="68C0CDDB" w14:textId="65759E07"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3C751345" wp14:editId="3D50F28B">
            <wp:extent cx="6332855" cy="4646930"/>
            <wp:effectExtent l="0" t="0" r="0" b="1270"/>
            <wp:docPr id="22" name="Рисунок 22" descr="Отключаем небезопасные криптоалгоритмы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тключаем небезопасные криптоалгоритмы в Windows Serve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332855" cy="4646930"/>
                    </a:xfrm>
                    <a:prstGeom prst="rect">
                      <a:avLst/>
                    </a:prstGeom>
                    <a:noFill/>
                    <a:ln>
                      <a:noFill/>
                    </a:ln>
                  </pic:spPr>
                </pic:pic>
              </a:graphicData>
            </a:graphic>
          </wp:inline>
        </w:drawing>
      </w:r>
      <w:hyperlink r:id="rId60" w:tooltip="Отключаем небезопасные криптоалгоритмы в Windows Server" w:history="1">
        <w:r w:rsidRPr="00D75814">
          <w:rPr>
            <w:rFonts w:ascii="Arial" w:eastAsia="Times New Roman" w:hAnsi="Arial" w:cs="Arial"/>
            <w:color w:val="FFFFFF"/>
            <w:sz w:val="27"/>
            <w:szCs w:val="27"/>
            <w:bdr w:val="none" w:sz="0" w:space="0" w:color="auto" w:frame="1"/>
            <w:lang w:eastAsia="ru-RU"/>
          </w:rPr>
          <w:t>Отключаем небезопасные криптоалгоритмы в Windows Server</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665 px на 488 px)</w:t>
        </w:r>
      </w:hyperlink>
    </w:p>
    <w:p w14:paraId="47A6387A"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Задаём минимальное количество бит для DH</w:t>
      </w:r>
    </w:p>
    <w:p w14:paraId="4ED18C1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Для создания поверх недоверенной среды передачи данных совместно используемых сессионных бит обычно используется алгоритм Диффи-Хеллмана. Чем больше бит стартово создаётся – тем потенциально безопаснее сессия. Впрочем, не всегда – но данная тема выходит за рамки настройки TLS в Windows Server. Для нас будет важно, чтобы TLS-сессии не согласовывались, используя малые количества бит в DH-обмене – например, 512 или 768.</w:t>
      </w:r>
    </w:p>
    <w:p w14:paraId="57F749A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Мы выставим минимальным значением 2048 бит (это соответствует 14й группе DH и отсечёт согласование 1й, 2й и 5й групп). Это несложно и делается через ATcmd – нужно зайти в контекст </w:t>
      </w:r>
      <w:r w:rsidRPr="00D75814">
        <w:rPr>
          <w:rFonts w:ascii="Arial" w:eastAsia="Times New Roman" w:hAnsi="Arial" w:cs="Arial"/>
          <w:b/>
          <w:bCs/>
          <w:color w:val="454545"/>
          <w:sz w:val="21"/>
          <w:szCs w:val="21"/>
          <w:lang w:eastAsia="ru-RU"/>
        </w:rPr>
        <w:t>crypto</w:t>
      </w:r>
      <w:r w:rsidRPr="00D75814">
        <w:rPr>
          <w:rFonts w:ascii="Arial" w:eastAsia="Times New Roman" w:hAnsi="Arial" w:cs="Arial"/>
          <w:color w:val="454545"/>
          <w:sz w:val="21"/>
          <w:szCs w:val="21"/>
          <w:lang w:eastAsia="ru-RU"/>
        </w:rPr>
        <w:t> и ввести команду </w:t>
      </w:r>
      <w:r w:rsidRPr="00D75814">
        <w:rPr>
          <w:rFonts w:ascii="Arial" w:eastAsia="Times New Roman" w:hAnsi="Arial" w:cs="Arial"/>
          <w:b/>
          <w:bCs/>
          <w:color w:val="454545"/>
          <w:sz w:val="21"/>
          <w:szCs w:val="21"/>
          <w:lang w:eastAsia="ru-RU"/>
        </w:rPr>
        <w:t>dh-minbits 2048</w:t>
      </w:r>
      <w:r w:rsidRPr="00D75814">
        <w:rPr>
          <w:rFonts w:ascii="Arial" w:eastAsia="Times New Roman" w:hAnsi="Arial" w:cs="Arial"/>
          <w:color w:val="454545"/>
          <w:sz w:val="21"/>
          <w:szCs w:val="21"/>
          <w:lang w:eastAsia="ru-RU"/>
        </w:rPr>
        <w:t>:</w:t>
      </w:r>
    </w:p>
    <w:p w14:paraId="44D197EF" w14:textId="5EBEE53B"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72710F36" wp14:editId="7017DE7A">
            <wp:extent cx="6645910" cy="5133340"/>
            <wp:effectExtent l="0" t="0" r="2540" b="0"/>
            <wp:docPr id="21" name="Рисунок 21" descr="Настраиваем минимальное число бит у DH-генерации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Настраиваем минимальное число бит у DH-генерации в Windows Serve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5910" cy="5133340"/>
                    </a:xfrm>
                    <a:prstGeom prst="rect">
                      <a:avLst/>
                    </a:prstGeom>
                    <a:noFill/>
                    <a:ln>
                      <a:noFill/>
                    </a:ln>
                  </pic:spPr>
                </pic:pic>
              </a:graphicData>
            </a:graphic>
          </wp:inline>
        </w:drawing>
      </w:r>
      <w:hyperlink r:id="rId62" w:tooltip="Настраиваем минимальное число бит у DH-генерации в Windows Server" w:history="1">
        <w:r w:rsidRPr="00D75814">
          <w:rPr>
            <w:rFonts w:ascii="Arial" w:eastAsia="Times New Roman" w:hAnsi="Arial" w:cs="Arial"/>
            <w:color w:val="FFFFFF"/>
            <w:sz w:val="27"/>
            <w:szCs w:val="27"/>
            <w:bdr w:val="none" w:sz="0" w:space="0" w:color="auto" w:frame="1"/>
            <w:lang w:eastAsia="ru-RU"/>
          </w:rPr>
          <w:t>Настраиваем минимальное число бит у DH-генерации в Windows Server</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976 px на 754 px)</w:t>
        </w:r>
      </w:hyperlink>
    </w:p>
    <w:p w14:paraId="37BE86DD"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Управляем серверным комплектом ECC</w:t>
      </w:r>
    </w:p>
    <w:p w14:paraId="23489A5D"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Криптография с использованием эллиптических кривых поддерживается в Windows Server начиная с NT 6.0 / CNG. Основным плюсом, на момент начала поддержки, была бОльшая скорость при сопоставимой стойкости. То есть никто не спорит, что вы до сих пор можете чувствовать себя достаточно защищённым, если будете использовать RSA с ключами по 4096 бит или даже больше – просто ECC имеет сопоставимую стойкость при ощутимо меньшем затраченном процессорном времени и трафике обмена.</w:t>
      </w:r>
    </w:p>
    <w:p w14:paraId="33569F9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Начиная с Windows 10 / Windows Server 2016, вы можете штатно управлять тем, какие именно эллиптические кривые могут быть использованы в SSL/TLS-cipher suites на вашей системе. Первым делом можно посмотреть, какие ECC поддерживаются на конкретном хосте в данный момент (их список расширяем, поэтому может меняться) – командой </w:t>
      </w:r>
      <w:r w:rsidRPr="00D75814">
        <w:rPr>
          <w:rFonts w:ascii="Courier New" w:eastAsia="Times New Roman" w:hAnsi="Courier New" w:cs="Courier New"/>
          <w:b/>
          <w:bCs/>
          <w:color w:val="454545"/>
          <w:sz w:val="20"/>
          <w:szCs w:val="20"/>
          <w:lang w:eastAsia="ru-RU"/>
        </w:rPr>
        <w:t>certutil -DisplayEccCurve</w:t>
      </w:r>
      <w:r w:rsidRPr="00D75814">
        <w:rPr>
          <w:rFonts w:ascii="Arial" w:eastAsia="Times New Roman" w:hAnsi="Arial" w:cs="Arial"/>
          <w:color w:val="454545"/>
          <w:sz w:val="21"/>
          <w:szCs w:val="21"/>
          <w:lang w:eastAsia="ru-RU"/>
        </w:rPr>
        <w:t>:</w:t>
      </w:r>
    </w:p>
    <w:p w14:paraId="1D35AB2B" w14:textId="0A6330CC"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76617FF4" wp14:editId="51677E40">
            <wp:extent cx="6645910" cy="7273925"/>
            <wp:effectExtent l="0" t="0" r="2540" b="3175"/>
            <wp:docPr id="20" name="Рисунок 20" descr="Список поддерживаемых в Windows Server эллиптических крив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писок поддерживаемых в Windows Server эллиптических кривых"/>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45910" cy="7273925"/>
                    </a:xfrm>
                    <a:prstGeom prst="rect">
                      <a:avLst/>
                    </a:prstGeom>
                    <a:noFill/>
                    <a:ln>
                      <a:noFill/>
                    </a:ln>
                  </pic:spPr>
                </pic:pic>
              </a:graphicData>
            </a:graphic>
          </wp:inline>
        </w:drawing>
      </w:r>
      <w:hyperlink r:id="rId64" w:tooltip="Список поддерживаемых в Windows Server эллиптических кривых" w:history="1">
        <w:r w:rsidRPr="00D75814">
          <w:rPr>
            <w:rFonts w:ascii="Arial" w:eastAsia="Times New Roman" w:hAnsi="Arial" w:cs="Arial"/>
            <w:color w:val="FFFFFF"/>
            <w:sz w:val="27"/>
            <w:szCs w:val="27"/>
            <w:bdr w:val="none" w:sz="0" w:space="0" w:color="auto" w:frame="1"/>
            <w:lang w:eastAsia="ru-RU"/>
          </w:rPr>
          <w:t>Список поддерживаемых в Windows Server эллиптических кривых</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856 px на 937 px)</w:t>
        </w:r>
      </w:hyperlink>
    </w:p>
    <w:p w14:paraId="2EF44A6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Список большой, но по факту настройкой “по умолчанию” будет являться комплект из быстрой </w:t>
      </w:r>
      <w:r w:rsidRPr="00D75814">
        <w:rPr>
          <w:rFonts w:ascii="Courier New" w:eastAsia="Times New Roman" w:hAnsi="Courier New" w:cs="Courier New"/>
          <w:b/>
          <w:bCs/>
          <w:color w:val="454545"/>
          <w:sz w:val="20"/>
          <w:szCs w:val="20"/>
          <w:lang w:eastAsia="ru-RU"/>
        </w:rPr>
        <w:t>25519</w:t>
      </w:r>
      <w:r w:rsidRPr="00D75814">
        <w:rPr>
          <w:rFonts w:ascii="Arial" w:eastAsia="Times New Roman" w:hAnsi="Arial" w:cs="Arial"/>
          <w:color w:val="454545"/>
          <w:sz w:val="21"/>
          <w:szCs w:val="21"/>
          <w:lang w:eastAsia="ru-RU"/>
        </w:rPr>
        <w:t>, и двух NIST’овских – </w:t>
      </w:r>
      <w:r w:rsidRPr="00D75814">
        <w:rPr>
          <w:rFonts w:ascii="Courier New" w:eastAsia="Times New Roman" w:hAnsi="Courier New" w:cs="Courier New"/>
          <w:b/>
          <w:bCs/>
          <w:color w:val="454545"/>
          <w:sz w:val="20"/>
          <w:szCs w:val="20"/>
          <w:lang w:eastAsia="ru-RU"/>
        </w:rPr>
        <w:t>P256</w:t>
      </w:r>
      <w:r w:rsidRPr="00D75814">
        <w:rPr>
          <w:rFonts w:ascii="Arial" w:eastAsia="Times New Roman" w:hAnsi="Arial" w:cs="Arial"/>
          <w:color w:val="454545"/>
          <w:sz w:val="21"/>
          <w:szCs w:val="21"/>
          <w:lang w:eastAsia="ru-RU"/>
        </w:rPr>
        <w:t> и </w:t>
      </w:r>
      <w:r w:rsidRPr="00D75814">
        <w:rPr>
          <w:rFonts w:ascii="Courier New" w:eastAsia="Times New Roman" w:hAnsi="Courier New" w:cs="Courier New"/>
          <w:b/>
          <w:bCs/>
          <w:color w:val="454545"/>
          <w:sz w:val="20"/>
          <w:szCs w:val="20"/>
          <w:lang w:eastAsia="ru-RU"/>
        </w:rPr>
        <w:t>P384</w:t>
      </w:r>
      <w:r w:rsidRPr="00D75814">
        <w:rPr>
          <w:rFonts w:ascii="Arial" w:eastAsia="Times New Roman" w:hAnsi="Arial" w:cs="Arial"/>
          <w:color w:val="454545"/>
          <w:sz w:val="21"/>
          <w:szCs w:val="21"/>
          <w:lang w:eastAsia="ru-RU"/>
        </w:rPr>
        <w:t>.</w:t>
      </w:r>
    </w:p>
    <w:p w14:paraId="6CD6B9E3" w14:textId="6111DE81"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15769EDE" wp14:editId="75D7562C">
            <wp:extent cx="6645910" cy="4918710"/>
            <wp:effectExtent l="0" t="0" r="2540" b="0"/>
            <wp:docPr id="19" name="Рисунок 19" descr="Включенные по умолчанию в Windows Server эллиптические кривы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Включенные по умолчанию в Windows Server эллиптические кривые"/>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45910" cy="4918710"/>
                    </a:xfrm>
                    <a:prstGeom prst="rect">
                      <a:avLst/>
                    </a:prstGeom>
                    <a:noFill/>
                    <a:ln>
                      <a:noFill/>
                    </a:ln>
                  </pic:spPr>
                </pic:pic>
              </a:graphicData>
            </a:graphic>
          </wp:inline>
        </w:drawing>
      </w:r>
      <w:hyperlink r:id="rId66" w:tooltip="Включенные по умолчанию в Windows Server эллиптические кривые" w:history="1">
        <w:r w:rsidRPr="00D75814">
          <w:rPr>
            <w:rFonts w:ascii="Arial" w:eastAsia="Times New Roman" w:hAnsi="Arial" w:cs="Arial"/>
            <w:color w:val="FFFFFF"/>
            <w:sz w:val="27"/>
            <w:szCs w:val="27"/>
            <w:bdr w:val="none" w:sz="0" w:space="0" w:color="auto" w:frame="1"/>
            <w:lang w:eastAsia="ru-RU"/>
          </w:rPr>
          <w:t>Включенные по умолчанию в Windows Server эллиптические кривые</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976 px на 722 px)</w:t>
        </w:r>
      </w:hyperlink>
    </w:p>
    <w:p w14:paraId="04A63853"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Этот вариант подойдёт в подавляющем большинстве случаев – но если хотите, можете, например, выкинуть “предположительно скомпрометированные NIST’овские кривые с малым числом бит” (см. </w:t>
      </w:r>
      <w:hyperlink r:id="rId67" w:history="1">
        <w:r w:rsidRPr="00D75814">
          <w:rPr>
            <w:rFonts w:ascii="Arial" w:eastAsia="Times New Roman" w:hAnsi="Arial" w:cs="Arial"/>
            <w:color w:val="04943D"/>
            <w:sz w:val="21"/>
            <w:szCs w:val="21"/>
            <w:u w:val="single"/>
            <w:lang w:eastAsia="ru-RU"/>
          </w:rPr>
          <w:t>доклад Daniel J. Bernstein и Tanja Lange</w:t>
        </w:r>
      </w:hyperlink>
      <w:r w:rsidRPr="00D75814">
        <w:rPr>
          <w:rFonts w:ascii="Arial" w:eastAsia="Times New Roman" w:hAnsi="Arial" w:cs="Arial"/>
          <w:color w:val="454545"/>
          <w:sz w:val="21"/>
          <w:szCs w:val="21"/>
          <w:lang w:eastAsia="ru-RU"/>
        </w:rPr>
        <w:t> , и оставить только </w:t>
      </w:r>
      <w:r w:rsidRPr="00D75814">
        <w:rPr>
          <w:rFonts w:ascii="Courier New" w:eastAsia="Times New Roman" w:hAnsi="Courier New" w:cs="Courier New"/>
          <w:b/>
          <w:bCs/>
          <w:color w:val="454545"/>
          <w:sz w:val="20"/>
          <w:szCs w:val="20"/>
          <w:lang w:eastAsia="ru-RU"/>
        </w:rPr>
        <w:t>curve25519</w:t>
      </w:r>
      <w:r w:rsidRPr="00D75814">
        <w:rPr>
          <w:rFonts w:ascii="Arial" w:eastAsia="Times New Roman" w:hAnsi="Arial" w:cs="Arial"/>
          <w:color w:val="454545"/>
          <w:sz w:val="21"/>
          <w:szCs w:val="21"/>
          <w:lang w:eastAsia="ru-RU"/>
        </w:rPr>
        <w:t>. Это делается штатно, через group policy:</w:t>
      </w:r>
    </w:p>
    <w:p w14:paraId="77CB6931" w14:textId="5875F34A"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02B95B6E" wp14:editId="3B26BEE4">
            <wp:extent cx="6645910" cy="4157345"/>
            <wp:effectExtent l="0" t="0" r="2540" b="0"/>
            <wp:docPr id="18" name="Рисунок 18" descr="Изменяем список используемых в Windows Server эллиптических крив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Изменяем список используемых в Windows Server эллиптических кривых"/>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45910" cy="4157345"/>
                    </a:xfrm>
                    <a:prstGeom prst="rect">
                      <a:avLst/>
                    </a:prstGeom>
                    <a:noFill/>
                    <a:ln>
                      <a:noFill/>
                    </a:ln>
                  </pic:spPr>
                </pic:pic>
              </a:graphicData>
            </a:graphic>
          </wp:inline>
        </w:drawing>
      </w:r>
      <w:hyperlink r:id="rId69" w:tooltip="Изменяем список используемых в Windows Server эллиптических кривых" w:history="1">
        <w:r w:rsidRPr="00D75814">
          <w:rPr>
            <w:rFonts w:ascii="Arial" w:eastAsia="Times New Roman" w:hAnsi="Arial" w:cs="Arial"/>
            <w:color w:val="FFFFFF"/>
            <w:sz w:val="27"/>
            <w:szCs w:val="27"/>
            <w:bdr w:val="none" w:sz="0" w:space="0" w:color="auto" w:frame="1"/>
            <w:lang w:eastAsia="ru-RU"/>
          </w:rPr>
          <w:t>Изменяем список используемых в Windows Server эллиптических кривых</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1330 px на 832 px)</w:t>
        </w:r>
      </w:hyperlink>
    </w:p>
    <w:p w14:paraId="518F80F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val="en-US" w:eastAsia="ru-RU"/>
        </w:rPr>
      </w:pPr>
      <w:r w:rsidRPr="00D75814">
        <w:rPr>
          <w:rFonts w:ascii="Arial" w:eastAsia="Times New Roman" w:hAnsi="Arial" w:cs="Arial"/>
          <w:color w:val="454545"/>
          <w:sz w:val="21"/>
          <w:szCs w:val="21"/>
          <w:lang w:eastAsia="ru-RU"/>
        </w:rPr>
        <w:t>Учтите только, что в WDK явно указано, что применяться на 100% эта настройка будет только после перезагрузки системы: </w:t>
      </w:r>
      <w:r w:rsidRPr="00D75814">
        <w:rPr>
          <w:rFonts w:ascii="Arial" w:eastAsia="Times New Roman" w:hAnsi="Arial" w:cs="Arial"/>
          <w:i/>
          <w:iCs/>
          <w:color w:val="454555"/>
          <w:sz w:val="21"/>
          <w:szCs w:val="21"/>
          <w:lang w:eastAsia="ru-RU"/>
        </w:rPr>
        <w:t xml:space="preserve">Starting in Windows 10, CNG no longer follows every update to the cryptography configuration. </w:t>
      </w:r>
      <w:r w:rsidRPr="00D75814">
        <w:rPr>
          <w:rFonts w:ascii="Arial" w:eastAsia="Times New Roman" w:hAnsi="Arial" w:cs="Arial"/>
          <w:i/>
          <w:iCs/>
          <w:color w:val="454555"/>
          <w:sz w:val="21"/>
          <w:szCs w:val="21"/>
          <w:lang w:val="en-US" w:eastAsia="ru-RU"/>
        </w:rPr>
        <w:t>Certain changes, like adding a new default provider or changing the preference order of algorithm providers, may require a reboot</w:t>
      </w:r>
      <w:r w:rsidRPr="00D75814">
        <w:rPr>
          <w:rFonts w:ascii="Arial" w:eastAsia="Times New Roman" w:hAnsi="Arial" w:cs="Arial"/>
          <w:color w:val="454545"/>
          <w:sz w:val="21"/>
          <w:szCs w:val="21"/>
          <w:lang w:val="en-US" w:eastAsia="ru-RU"/>
        </w:rPr>
        <w:t>.</w:t>
      </w:r>
    </w:p>
    <w:p w14:paraId="0953BA2F"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Настраиваем фрагментацию TLS</w:t>
      </w:r>
    </w:p>
    <w:p w14:paraId="6C1A5BDD"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При обмене TLS передаёт данные сообщениями (message). Максимальный размер данных сообщений ограничен в TLS 1.0 – и равен 16.384 байт. Если какое-либо сообщение (не данные, а всё, включая заголовки) больше этого числа, то включается механизм фрагментации TLS (не путайте с IP-фрагментацией). Данный механизм изначально поддерживается в NT 6.1 (Windows 7 и Windows Server 2008 R2) – для остальных систем нужен патч </w:t>
      </w:r>
      <w:hyperlink r:id="rId70" w:history="1">
        <w:r w:rsidRPr="00D75814">
          <w:rPr>
            <w:rFonts w:ascii="Arial" w:eastAsia="Times New Roman" w:hAnsi="Arial" w:cs="Arial"/>
            <w:color w:val="04943D"/>
            <w:sz w:val="21"/>
            <w:szCs w:val="21"/>
            <w:u w:val="single"/>
            <w:lang w:eastAsia="ru-RU"/>
          </w:rPr>
          <w:t>KB 2541763</w:t>
        </w:r>
      </w:hyperlink>
      <w:r w:rsidRPr="00D75814">
        <w:rPr>
          <w:rFonts w:ascii="Arial" w:eastAsia="Times New Roman" w:hAnsi="Arial" w:cs="Arial"/>
          <w:color w:val="454545"/>
          <w:sz w:val="21"/>
          <w:szCs w:val="21"/>
          <w:lang w:eastAsia="ru-RU"/>
        </w:rPr>
        <w:t>.</w:t>
      </w:r>
    </w:p>
    <w:p w14:paraId="4A430F5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Проблема в том, что у разных серверов данное значение может быть разным – да и у клиентов (особенно мобильных) – тоже. На практике встречаются значения от 8192 байт (половинный стандарт, такое было на WinMobile) до 32768 байт (некоторые web-сервера). Поэтому нам нужно заранее подготовиться к этому, разрешив обработку фрагментов крупного размера. Это повлияет на многое – простейший пример; сервер считает, что максимальный размер фрагмента – 32К, и отдаёт в процессе TLS-handshake’а пачку сертификатов (он же имеет право ознакомить клиента с цепочкой оных, чтобы упростить ему проверку подлинности предъявляемого своего серверного сертификата), которая в сумме весит 20К. А клиент принимает только до 16К. Результат – отбой сессии на фазе установления.</w:t>
      </w:r>
    </w:p>
    <w:p w14:paraId="09B15A26"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Что мы можем настроить? Три значения – максимальный размер TLS-фрагмента, который мы отправляем, если мы:</w:t>
      </w:r>
    </w:p>
    <w:p w14:paraId="73DC24D7" w14:textId="77777777" w:rsidR="00D75814" w:rsidRPr="00D75814" w:rsidRDefault="00D75814" w:rsidP="00D75814">
      <w:pPr>
        <w:numPr>
          <w:ilvl w:val="0"/>
          <w:numId w:val="10"/>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TLS-клиент (параметр </w:t>
      </w:r>
      <w:r w:rsidRPr="00D75814">
        <w:rPr>
          <w:rFonts w:ascii="Courier New" w:eastAsia="Times New Roman" w:hAnsi="Courier New" w:cs="Courier New"/>
          <w:b/>
          <w:bCs/>
          <w:color w:val="454545"/>
          <w:sz w:val="20"/>
          <w:szCs w:val="20"/>
          <w:lang w:eastAsia="ru-RU"/>
        </w:rPr>
        <w:t>client</w:t>
      </w:r>
      <w:r w:rsidRPr="00D75814">
        <w:rPr>
          <w:rFonts w:ascii="Arial" w:eastAsia="Times New Roman" w:hAnsi="Arial" w:cs="Arial"/>
          <w:color w:val="454545"/>
          <w:sz w:val="21"/>
          <w:szCs w:val="21"/>
          <w:lang w:eastAsia="ru-RU"/>
        </w:rPr>
        <w:t>)</w:t>
      </w:r>
    </w:p>
    <w:p w14:paraId="5F7E3F6B" w14:textId="77777777" w:rsidR="00D75814" w:rsidRPr="00D75814" w:rsidRDefault="00D75814" w:rsidP="00D75814">
      <w:pPr>
        <w:numPr>
          <w:ilvl w:val="0"/>
          <w:numId w:val="10"/>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TLS-сервер для клиента, который не аутентифицировался при помощи предъявления x.509 – сертификата (параметр </w:t>
      </w:r>
      <w:r w:rsidRPr="00D75814">
        <w:rPr>
          <w:rFonts w:ascii="Courier New" w:eastAsia="Times New Roman" w:hAnsi="Courier New" w:cs="Courier New"/>
          <w:b/>
          <w:bCs/>
          <w:color w:val="454545"/>
          <w:sz w:val="20"/>
          <w:szCs w:val="20"/>
          <w:lang w:eastAsia="ru-RU"/>
        </w:rPr>
        <w:t>server</w:t>
      </w:r>
      <w:r w:rsidRPr="00D75814">
        <w:rPr>
          <w:rFonts w:ascii="Arial" w:eastAsia="Times New Roman" w:hAnsi="Arial" w:cs="Arial"/>
          <w:color w:val="454545"/>
          <w:sz w:val="21"/>
          <w:szCs w:val="21"/>
          <w:lang w:eastAsia="ru-RU"/>
        </w:rPr>
        <w:t>)</w:t>
      </w:r>
    </w:p>
    <w:p w14:paraId="0953DAB2" w14:textId="77777777" w:rsidR="00D75814" w:rsidRPr="00D75814" w:rsidRDefault="00D75814" w:rsidP="00D75814">
      <w:pPr>
        <w:numPr>
          <w:ilvl w:val="0"/>
          <w:numId w:val="10"/>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TLS-сервер для клиента, который аутентифицировался при помощи предъявления x.509 – сертификата (параметр </w:t>
      </w:r>
      <w:r w:rsidRPr="00D75814">
        <w:rPr>
          <w:rFonts w:ascii="Courier New" w:eastAsia="Times New Roman" w:hAnsi="Courier New" w:cs="Courier New"/>
          <w:b/>
          <w:bCs/>
          <w:color w:val="454545"/>
          <w:sz w:val="20"/>
          <w:szCs w:val="20"/>
          <w:lang w:eastAsia="ru-RU"/>
        </w:rPr>
        <w:t>serverauth</w:t>
      </w:r>
      <w:r w:rsidRPr="00D75814">
        <w:rPr>
          <w:rFonts w:ascii="Arial" w:eastAsia="Times New Roman" w:hAnsi="Arial" w:cs="Arial"/>
          <w:color w:val="454545"/>
          <w:sz w:val="21"/>
          <w:szCs w:val="21"/>
          <w:lang w:eastAsia="ru-RU"/>
        </w:rPr>
        <w:t>)</w:t>
      </w:r>
    </w:p>
    <w:p w14:paraId="70F98493"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Делается это несложно:</w:t>
      </w:r>
    </w:p>
    <w:p w14:paraId="2F5FF829" w14:textId="0C98A46D"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1BF547F5" wp14:editId="6B67EA69">
            <wp:extent cx="6298565" cy="4974590"/>
            <wp:effectExtent l="0" t="0" r="6985" b="0"/>
            <wp:docPr id="17" name="Рисунок 17" descr="Настройка TLS-фрагментации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Настройка TLS-фрагментации в Windows Serve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298565" cy="4974590"/>
                    </a:xfrm>
                    <a:prstGeom prst="rect">
                      <a:avLst/>
                    </a:prstGeom>
                    <a:noFill/>
                    <a:ln>
                      <a:noFill/>
                    </a:ln>
                  </pic:spPr>
                </pic:pic>
              </a:graphicData>
            </a:graphic>
          </wp:inline>
        </w:drawing>
      </w:r>
      <w:hyperlink r:id="rId72" w:tooltip="Настройка TLS-фрагментации в Windows Server" w:history="1">
        <w:r w:rsidRPr="00D75814">
          <w:rPr>
            <w:rFonts w:ascii="Arial" w:eastAsia="Times New Roman" w:hAnsi="Arial" w:cs="Arial"/>
            <w:color w:val="FFFFFF"/>
            <w:sz w:val="27"/>
            <w:szCs w:val="27"/>
            <w:bdr w:val="none" w:sz="0" w:space="0" w:color="auto" w:frame="1"/>
            <w:lang w:eastAsia="ru-RU"/>
          </w:rPr>
          <w:t>Настройка TLS-фрагментации в Windows Server</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661 px на 522 px)</w:t>
        </w:r>
      </w:hyperlink>
    </w:p>
    <w:p w14:paraId="0FC00102"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Замечу также, что данные значения имеют максимумы (соответственно, в порядке указания, 32К, 16К, 32К – т.е. фрагменты максимально могут быть до 32К, за исключением случая подключения неаутентифицирующегося клиента) и связаны следующей логикой – для определения максимального размера фрагмента в последнем из сценариев (подключение клиента, подтверждающего свою подлинность сертификатом) берётся максимальное значение из пары server / serverauth.</w:t>
      </w:r>
    </w:p>
    <w:p w14:paraId="53F3617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Установим всё в максимальные значения, чтобы принимать все возможные фрагменты, и продолжим.</w:t>
      </w:r>
    </w:p>
    <w:p w14:paraId="3AEF3E31" w14:textId="77777777" w:rsidR="00D75814" w:rsidRPr="00D75814" w:rsidRDefault="00D75814" w:rsidP="00D75814">
      <w:pPr>
        <w:shd w:val="clear" w:color="auto" w:fill="FFFFFF"/>
        <w:spacing w:before="210" w:after="210" w:line="240" w:lineRule="auto"/>
        <w:outlineLvl w:val="2"/>
        <w:rPr>
          <w:rFonts w:ascii="Arial" w:eastAsia="Times New Roman" w:hAnsi="Arial" w:cs="Arial"/>
          <w:color w:val="454545"/>
          <w:sz w:val="41"/>
          <w:szCs w:val="41"/>
          <w:lang w:eastAsia="ru-RU"/>
        </w:rPr>
      </w:pPr>
      <w:r w:rsidRPr="00D75814">
        <w:rPr>
          <w:rFonts w:ascii="Arial" w:eastAsia="Times New Roman" w:hAnsi="Arial" w:cs="Arial"/>
          <w:color w:val="454545"/>
          <w:sz w:val="41"/>
          <w:szCs w:val="41"/>
          <w:lang w:eastAsia="ru-RU"/>
        </w:rPr>
        <w:t>Анти-BEAST или принудительная TLS-фрагментация</w:t>
      </w:r>
    </w:p>
    <w:p w14:paraId="0731B27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2012 году для обработки специфичной атаки (тот самый BEAST) фирма Microsoft выпустила специальный патч, который добавлял дополнительное управление фрагментацией (уже не размером фрагмента, а самой логикой работы оной) в SCHANNEL. В принципе, атака BEAST отражается просто – надо не использовать TLS 1.0 и SSL 3.0, а использовать только TLS 1.1 и выше, но это легко сказать, но трудно реализовать в современном интернете, где куча опенсорсных поделок годами работают с устаревшими и уязвимыми реализациями протоколов и стандартов, исходя из отговорок вида </w:t>
      </w:r>
      <w:r w:rsidRPr="00D75814">
        <w:rPr>
          <w:rFonts w:ascii="Arial" w:eastAsia="Times New Roman" w:hAnsi="Arial" w:cs="Arial"/>
          <w:i/>
          <w:iCs/>
          <w:color w:val="454555"/>
          <w:sz w:val="21"/>
          <w:szCs w:val="21"/>
          <w:lang w:eastAsia="ru-RU"/>
        </w:rPr>
        <w:t>“раз вообще хоть кое-как работает, то работает идеально, это же СПО”</w:t>
      </w:r>
      <w:r w:rsidRPr="00D75814">
        <w:rPr>
          <w:rFonts w:ascii="Arial" w:eastAsia="Times New Roman" w:hAnsi="Arial" w:cs="Arial"/>
          <w:color w:val="454545"/>
          <w:sz w:val="21"/>
          <w:szCs w:val="21"/>
          <w:lang w:eastAsia="ru-RU"/>
        </w:rPr>
        <w:t>. Поэтому да, если бы все системы, подключающиеся по TLS, были бы хотя бы Windows 7 или Windows Server 2008 R2, можно было бы просто включить только TLS 1.2 и автоматически решить огромное число проблем – но увы, приходится делать это иначе.</w:t>
      </w:r>
    </w:p>
    <w:p w14:paraId="1898892D"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После установки данного патча (это </w:t>
      </w:r>
      <w:hyperlink r:id="rId73" w:history="1">
        <w:r w:rsidRPr="00D75814">
          <w:rPr>
            <w:rFonts w:ascii="Arial" w:eastAsia="Times New Roman" w:hAnsi="Arial" w:cs="Arial"/>
            <w:color w:val="04943D"/>
            <w:sz w:val="21"/>
            <w:szCs w:val="21"/>
            <w:u w:val="single"/>
            <w:lang w:eastAsia="ru-RU"/>
          </w:rPr>
          <w:t>KB 2638806</w:t>
        </w:r>
      </w:hyperlink>
      <w:r w:rsidRPr="00D75814">
        <w:rPr>
          <w:rFonts w:ascii="Arial" w:eastAsia="Times New Roman" w:hAnsi="Arial" w:cs="Arial"/>
          <w:color w:val="454545"/>
          <w:sz w:val="21"/>
          <w:szCs w:val="21"/>
          <w:lang w:eastAsia="ru-RU"/>
        </w:rPr>
        <w:t> или, если сразу для всех платформ и подробнее – </w:t>
      </w:r>
      <w:hyperlink r:id="rId74" w:history="1">
        <w:r w:rsidRPr="00D75814">
          <w:rPr>
            <w:rFonts w:ascii="Arial" w:eastAsia="Times New Roman" w:hAnsi="Arial" w:cs="Arial"/>
            <w:color w:val="04943D"/>
            <w:sz w:val="21"/>
            <w:szCs w:val="21"/>
            <w:u w:val="single"/>
            <w:lang w:eastAsia="ru-RU"/>
          </w:rPr>
          <w:t>MS12-006 / CVE-2011-3389</w:t>
        </w:r>
      </w:hyperlink>
      <w:r w:rsidRPr="00D75814">
        <w:rPr>
          <w:rFonts w:ascii="Arial" w:eastAsia="Times New Roman" w:hAnsi="Arial" w:cs="Arial"/>
          <w:color w:val="454545"/>
          <w:sz w:val="21"/>
          <w:szCs w:val="21"/>
          <w:lang w:eastAsia="ru-RU"/>
        </w:rPr>
        <w:t>) у нас появляется возможность выбрать из нескольких вариантов. Первый и используемый по-умолчанию вариант – это “В случае, если другая сторона подтверждает отправкой флага при установке SSL/TLS-сессии, что тоже установила этот патч и настроена его использовать, фрагментировать handshake так, чтобы избежать использования атаки BEAST на блочные шифры”. Т.е. говоря проще, если данный патч везде установлен, всё происходит само. Два других варианта – это принудительно фрагментировать handshake всегда или никогда.</w:t>
      </w:r>
    </w:p>
    <w:p w14:paraId="2ED3462F"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lastRenderedPageBreak/>
        <w:t>Мы бы, конечно, выставили “всегда”, но всё же это повлечёт много проблем с совместимостью, да и не забываем, что все эти пляски интересны только если у нас исключительно TLS 1.0, на старших версиях этой проблемы уже нет. Поэтому выставим в явном виде дефолтный режим:</w:t>
      </w:r>
    </w:p>
    <w:p w14:paraId="7A3853CF" w14:textId="605929FE"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2BD62FF0" wp14:editId="6FEC8938">
            <wp:extent cx="5370195" cy="3752850"/>
            <wp:effectExtent l="0" t="0" r="1905" b="0"/>
            <wp:docPr id="16" name="Рисунок 16" descr="Выставляем TLS SendExtraRecord в op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ыставляем TLS SendExtraRecord в opt i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70195" cy="3752850"/>
                    </a:xfrm>
                    <a:prstGeom prst="rect">
                      <a:avLst/>
                    </a:prstGeom>
                    <a:noFill/>
                    <a:ln>
                      <a:noFill/>
                    </a:ln>
                  </pic:spPr>
                </pic:pic>
              </a:graphicData>
            </a:graphic>
          </wp:inline>
        </w:drawing>
      </w:r>
      <w:hyperlink r:id="rId76" w:tooltip="Выставляем TLS SendExtraRecord в opt in" w:history="1">
        <w:r w:rsidRPr="00D75814">
          <w:rPr>
            <w:rFonts w:ascii="Arial" w:eastAsia="Times New Roman" w:hAnsi="Arial" w:cs="Arial"/>
            <w:color w:val="FFFFFF"/>
            <w:sz w:val="27"/>
            <w:szCs w:val="27"/>
            <w:bdr w:val="none" w:sz="0" w:space="0" w:color="auto" w:frame="1"/>
            <w:lang w:eastAsia="ru-RU"/>
          </w:rPr>
          <w:t>Выставляем TLS SendExtraRecord в opt in</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564 px на 394 px)</w:t>
        </w:r>
      </w:hyperlink>
    </w:p>
    <w:p w14:paraId="5DF42B20"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Теперь далее.</w:t>
      </w:r>
    </w:p>
    <w:p w14:paraId="7B275F6F"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SSL Close-Notify</w:t>
      </w:r>
    </w:p>
    <w:p w14:paraId="30852C5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Когда клиент закрывает TLS-сессию, есть два варианта поведения со стороны сервера – полноценно закрыть её и сэкономить силы, “прикрыв на время”, чтобы в случае переподключения того же клиента продолжить работу с ним, не выполняя “с нуля” всю криптографическую и математически интенсивную работу – генерацию ключевого материала и подобное. Это поведение можно настроить, влияя на параметр SSL Close-Notify.</w:t>
      </w:r>
    </w:p>
    <w:p w14:paraId="0003121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 умолчанию включён “облегчённый” режим – мы включим полновесный, так как это закроет целый класс атак на truncation – игры с манипуляцией длинами ответов и запросов.</w:t>
      </w:r>
    </w:p>
    <w:p w14:paraId="10DA12AA" w14:textId="101A5670"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52F9E1ED" wp14:editId="426DF9F0">
            <wp:extent cx="6448425" cy="3268345"/>
            <wp:effectExtent l="0" t="0" r="9525" b="8255"/>
            <wp:docPr id="15" name="Рисунок 15" descr="Обработка Close-Notify в 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работка Close-Notify в TL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448425" cy="3268345"/>
                    </a:xfrm>
                    <a:prstGeom prst="rect">
                      <a:avLst/>
                    </a:prstGeom>
                    <a:noFill/>
                    <a:ln>
                      <a:noFill/>
                    </a:ln>
                  </pic:spPr>
                </pic:pic>
              </a:graphicData>
            </a:graphic>
          </wp:inline>
        </w:drawing>
      </w:r>
      <w:hyperlink r:id="rId78" w:tooltip="Обработка Close-Notify в TLS" w:history="1">
        <w:r w:rsidRPr="00D75814">
          <w:rPr>
            <w:rFonts w:ascii="Arial" w:eastAsia="Times New Roman" w:hAnsi="Arial" w:cs="Arial"/>
            <w:color w:val="FFFFFF"/>
            <w:sz w:val="27"/>
            <w:szCs w:val="27"/>
            <w:bdr w:val="none" w:sz="0" w:space="0" w:color="auto" w:frame="1"/>
            <w:lang w:eastAsia="ru-RU"/>
          </w:rPr>
          <w:t>Обработка Close-Notify в TLS</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677 px на 343 px)</w:t>
        </w:r>
      </w:hyperlink>
    </w:p>
    <w:p w14:paraId="190AC57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Обращу внимание, что включение этого режима, по сути, обозначает так же и то, что мы, как сервер, будем не только обрабатывать клиентский Close-Notify, но и будем отправлять клиенту явное уведомление о том, что закрываем сессию и новая будет создаваться “с нуля”.</w:t>
      </w:r>
    </w:p>
    <w:p w14:paraId="4D467FB8"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Журналирование TLS</w:t>
      </w:r>
    </w:p>
    <w:p w14:paraId="249EA65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Подсистема SCHANNEL, которая отвечает в ОС на базе Windows за встроенную реализацию TLS, может сообщать о своих ошибках и проблемах в отдельный журнал. Для отслеживания результатов наших настроек, да и вообще, чтобы не пропустить критичные ошибки, настроим это журналирование:</w:t>
      </w:r>
    </w:p>
    <w:p w14:paraId="75608716" w14:textId="7C71C0CE"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575D35D6" wp14:editId="1B8C9D0D">
            <wp:extent cx="6448425" cy="3268345"/>
            <wp:effectExtent l="0" t="0" r="9525" b="8255"/>
            <wp:docPr id="14" name="Рисунок 14" descr="Настройка журналирования 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Настройка журналирования TL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48425" cy="3268345"/>
                    </a:xfrm>
                    <a:prstGeom prst="rect">
                      <a:avLst/>
                    </a:prstGeom>
                    <a:noFill/>
                    <a:ln>
                      <a:noFill/>
                    </a:ln>
                  </pic:spPr>
                </pic:pic>
              </a:graphicData>
            </a:graphic>
          </wp:inline>
        </w:drawing>
      </w:r>
      <w:hyperlink r:id="rId80" w:tooltip="Настройка журналирования TLS" w:history="1">
        <w:r w:rsidRPr="00D75814">
          <w:rPr>
            <w:rFonts w:ascii="Arial" w:eastAsia="Times New Roman" w:hAnsi="Arial" w:cs="Arial"/>
            <w:color w:val="FFFFFF"/>
            <w:sz w:val="27"/>
            <w:szCs w:val="27"/>
            <w:bdr w:val="none" w:sz="0" w:space="0" w:color="auto" w:frame="1"/>
            <w:lang w:eastAsia="ru-RU"/>
          </w:rPr>
          <w:t>Настройка журналирования TLS</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677 px на 343 px)</w:t>
        </w:r>
      </w:hyperlink>
    </w:p>
    <w:p w14:paraId="132B4045"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 xml:space="preserve">Обратите внимание – анализ ошибок SCHANNEL – очень хороший способ “вычищения” потенциальных неприятностей до того, как они станут реально мешать работе. Во многих случаях SCHANNEL не может согласовать что-то, молча переходит на упрощённый/ослабленный режим и работает дальше, а администратор про это просто не знает, предполагая, что раз ОС новая и все патчи установлены, то </w:t>
      </w:r>
      <w:r w:rsidRPr="00D75814">
        <w:rPr>
          <w:rFonts w:ascii="Arial" w:eastAsia="Times New Roman" w:hAnsi="Arial" w:cs="Arial"/>
          <w:color w:val="454545"/>
          <w:sz w:val="21"/>
          <w:szCs w:val="21"/>
          <w:lang w:eastAsia="ru-RU"/>
        </w:rPr>
        <w:lastRenderedPageBreak/>
        <w:t>защищённость высокая. Журналирование SCHANNEL поможет наглядно увидеть, всё ли так хорошо, как кажется. :)</w:t>
      </w:r>
    </w:p>
    <w:p w14:paraId="7D4D527B"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Отправка клиенту списка доверенных CA в CTL-формате</w:t>
      </w:r>
    </w:p>
    <w:p w14:paraId="1A623A76"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Когда клиент подключается к серверу, тот может предоставить ему список тех issuers, кому сервер доверяет. Это и логично – в случае, если клиент имеет широкие возможности по аутентификации при помощи x.509-сертификатов, данный список поможет автоматически уменьшить список потенциально пригодных для подтверждения своей подлинности сертификатов.</w:t>
      </w:r>
    </w:p>
    <w:p w14:paraId="45698B6C"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Однако, начиная с NT 6.2, данная практика считается небезопасной и отправка этого списка отключена по-умолчанию. Это, кстати, ещё и ускоряет установление соединения.</w:t>
      </w:r>
    </w:p>
    <w:p w14:paraId="7D167DC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Мы, чтобы не экспериментировать с умолчаниями, в явном виде выключим отправку этого списка, предполагая, что подключающиеся к нам клиенты уже заранее знают, какой сертификат они нам хотят предъявить, и дополнительная помощь в таком виде им просто не требуется.</w:t>
      </w:r>
    </w:p>
    <w:p w14:paraId="62E5444A" w14:textId="2D70E0A3"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2DE72C6F" wp14:editId="4D46BA96">
            <wp:extent cx="6448425" cy="3268345"/>
            <wp:effectExtent l="0" t="0" r="9525" b="8255"/>
            <wp:docPr id="13" name="Рисунок 13" descr="Отключение отправки списка issuer CA в виде CTL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тключение отправки списка issuer CA в виде CTL клиенту"/>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448425" cy="3268345"/>
                    </a:xfrm>
                    <a:prstGeom prst="rect">
                      <a:avLst/>
                    </a:prstGeom>
                    <a:noFill/>
                    <a:ln>
                      <a:noFill/>
                    </a:ln>
                  </pic:spPr>
                </pic:pic>
              </a:graphicData>
            </a:graphic>
          </wp:inline>
        </w:drawing>
      </w:r>
      <w:hyperlink r:id="rId82" w:tooltip="Отключение отправки списка issuer CA в виде CTL клиенту" w:history="1">
        <w:r w:rsidRPr="00D75814">
          <w:rPr>
            <w:rFonts w:ascii="Arial" w:eastAsia="Times New Roman" w:hAnsi="Arial" w:cs="Arial"/>
            <w:color w:val="FFFFFF"/>
            <w:sz w:val="27"/>
            <w:szCs w:val="27"/>
            <w:bdr w:val="none" w:sz="0" w:space="0" w:color="auto" w:frame="1"/>
            <w:lang w:eastAsia="ru-RU"/>
          </w:rPr>
          <w:t>Отключение отправки списка issuer CA в виде CTL клиенту</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677 px на 343 px)</w:t>
        </w:r>
      </w:hyperlink>
    </w:p>
    <w:p w14:paraId="1079BFD9"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Логика проверки x.509-сертификата клиента</w:t>
      </w:r>
    </w:p>
    <w:p w14:paraId="29C1B01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Обычно этот момент не очень акцентируется в логике установки SSL/TLS-соединения – подразумевается что-то типа “ну, клиент должен предоставить нормальный такой сертификат”, не уточняя, что точно имеется в виду под этим. Давайте разберёмся.</w:t>
      </w:r>
    </w:p>
    <w:p w14:paraId="068C338D"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Понятно, что сертификат клиента должен быть валидным на базовом уровне – т.е. правильного формата, не просроченный, не потерявший целостность, обладающий всеми обязательными полями. Но в остальном критерии “подходящий” могут быть разными. Мы можем влиять на логику проверки, выбирая один из трёх вариантов:</w:t>
      </w:r>
    </w:p>
    <w:p w14:paraId="4BA2649D" w14:textId="77777777" w:rsidR="00D75814" w:rsidRPr="00D75814" w:rsidRDefault="00D75814" w:rsidP="00D75814">
      <w:pPr>
        <w:numPr>
          <w:ilvl w:val="0"/>
          <w:numId w:val="11"/>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Проверка цепочки доверия сертификата клиента считается удачной, если цепочка закончилась на сертификате, входящем в Trusted Issuers (например, IIS-серверу предоставили CTL-файл с ними в явном виде) (это параметр machinetrust)</w:t>
      </w:r>
    </w:p>
    <w:p w14:paraId="2FFAC450" w14:textId="77777777" w:rsidR="00D75814" w:rsidRPr="00D75814" w:rsidRDefault="00D75814" w:rsidP="00D75814">
      <w:pPr>
        <w:numPr>
          <w:ilvl w:val="0"/>
          <w:numId w:val="11"/>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lastRenderedPageBreak/>
        <w:t>Проверка цепочки доверия сертификата клиента считается удачной, если цепочка закончилась на сертификате, входящем в Trusted Issuers и являющимся корневым (т.е. самоподписанным) (это параметр exclusiveroot)</w:t>
      </w:r>
    </w:p>
    <w:p w14:paraId="4249EC68" w14:textId="77777777" w:rsidR="00D75814" w:rsidRPr="00D75814" w:rsidRDefault="00D75814" w:rsidP="00D75814">
      <w:pPr>
        <w:numPr>
          <w:ilvl w:val="0"/>
          <w:numId w:val="11"/>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Проверка цепочки доверия сертификата клиента считается удачной, если цепочка закончилась на сертификате, входящем или в Trusted Issuers, или в локальное хранилище сертификатов (это параметр exclusiveca)</w:t>
      </w:r>
    </w:p>
    <w:p w14:paraId="28FF263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Что выбрать в конкретном варианте – нужно смотреть для каждой ситуации отдельно, но например вариант exclusiveroot будет увеличивать время процессинга, игнорируя то, что сертификат клиента уже признан валидным, т.к. подписан валидным intermediate CA, но будет добавлять безопасности, т.к. валидация intermediate CA, по сути, будет постоянной и принудительной.</w:t>
      </w:r>
    </w:p>
    <w:p w14:paraId="5F6A4DB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Вы сможете повлиять на это командой </w:t>
      </w:r>
      <w:r w:rsidRPr="00D75814">
        <w:rPr>
          <w:rFonts w:ascii="Arial" w:eastAsia="Times New Roman" w:hAnsi="Arial" w:cs="Arial"/>
          <w:b/>
          <w:bCs/>
          <w:color w:val="454545"/>
          <w:sz w:val="21"/>
          <w:szCs w:val="21"/>
          <w:lang w:eastAsia="ru-RU"/>
        </w:rPr>
        <w:t>clienttrust</w:t>
      </w:r>
      <w:r w:rsidRPr="00D75814">
        <w:rPr>
          <w:rFonts w:ascii="Arial" w:eastAsia="Times New Roman" w:hAnsi="Arial" w:cs="Arial"/>
          <w:color w:val="454545"/>
          <w:sz w:val="21"/>
          <w:szCs w:val="21"/>
          <w:lang w:eastAsia="ru-RU"/>
        </w:rPr>
        <w:t> в контексте </w:t>
      </w:r>
      <w:r w:rsidRPr="00D75814">
        <w:rPr>
          <w:rFonts w:ascii="Arial" w:eastAsia="Times New Roman" w:hAnsi="Arial" w:cs="Arial"/>
          <w:b/>
          <w:bCs/>
          <w:color w:val="454545"/>
          <w:sz w:val="21"/>
          <w:szCs w:val="21"/>
          <w:lang w:eastAsia="ru-RU"/>
        </w:rPr>
        <w:t>tls</w:t>
      </w:r>
      <w:r w:rsidRPr="00D75814">
        <w:rPr>
          <w:rFonts w:ascii="Arial" w:eastAsia="Times New Roman" w:hAnsi="Arial" w:cs="Arial"/>
          <w:color w:val="454545"/>
          <w:sz w:val="21"/>
          <w:szCs w:val="21"/>
          <w:lang w:eastAsia="ru-RU"/>
        </w:rPr>
        <w:t>:</w:t>
      </w:r>
    </w:p>
    <w:p w14:paraId="0C356797" w14:textId="27E9AE3C"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18A06210" wp14:editId="6C91940D">
            <wp:extent cx="6448425" cy="3268345"/>
            <wp:effectExtent l="0" t="0" r="9525" b="8255"/>
            <wp:docPr id="12" name="Рисунок 12" descr="Логика проверки сертификата кли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Логика проверки сертификата клиента"/>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448425" cy="3268345"/>
                    </a:xfrm>
                    <a:prstGeom prst="rect">
                      <a:avLst/>
                    </a:prstGeom>
                    <a:noFill/>
                    <a:ln>
                      <a:noFill/>
                    </a:ln>
                  </pic:spPr>
                </pic:pic>
              </a:graphicData>
            </a:graphic>
          </wp:inline>
        </w:drawing>
      </w:r>
      <w:hyperlink r:id="rId84" w:tooltip="Логика проверки сертификата клиента" w:history="1">
        <w:r w:rsidRPr="00D75814">
          <w:rPr>
            <w:rFonts w:ascii="Arial" w:eastAsia="Times New Roman" w:hAnsi="Arial" w:cs="Arial"/>
            <w:color w:val="FFFFFF"/>
            <w:sz w:val="27"/>
            <w:szCs w:val="27"/>
            <w:bdr w:val="none" w:sz="0" w:space="0" w:color="auto" w:frame="1"/>
            <w:lang w:eastAsia="ru-RU"/>
          </w:rPr>
          <w:t>Логика проверки сертификата клиента</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677 px на 343 px)</w:t>
        </w:r>
      </w:hyperlink>
    </w:p>
    <w:p w14:paraId="77D3BF1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Не забудьте, что этот параметр влияет только на ситуации, когда клиент подтверждает свою подлинность сертификатом. И это необязательно лобовой сценарий “Кто-то с токеном удалённо подключается к корпоративному порталу” – это, например, 802.1x в случае, когда машинам раздали сертификаты. Это wifi, когда клиенты с сертификатами и EAP-TLS / PEAP. Будьте осторожны с тюнингом таких параметров, и первоначально точно выясните, на что это повлияет на данном конкретном сервере.</w:t>
      </w:r>
    </w:p>
    <w:p w14:paraId="115751F1"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Проверка промежуточных сертификатов через Интернет</w:t>
      </w:r>
    </w:p>
    <w:p w14:paraId="5DEF4A03"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Когда клиент предъявляет свой сертификат, мы проверяем всю цепочку доверия, пока не натолкнёмся или на ошибку, или на явно доверенный сертификат. Однако, не все родительские сертификаты могут быть у нас (сервера) локально – возможно, что проверка цепочки клиента повлечёт за собой необходимость загрузить сертификат (или несколько) по указанному URL’у.</w:t>
      </w:r>
    </w:p>
    <w:p w14:paraId="3FF74F86"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Это действие не всегда нужно или полезно – например, публичному серверу при такой логике работы можно сделать интересную проблему, заставляя его пачками пытаться загружать сертификаты с удалённого и медленного сервера, создавая множественные “потихоньку открывающиеся” SSL/TLS-соединения. В ряде же ситуаций – допустим, когда к серверу должны подключаться только свои, корпоративные клиенты, предъявляя свои, местные сертификаты, вопрос о том, надо ли серверу обращаться в Интернет, чтобы узнать про их подлинность, вообще исключается.</w:t>
      </w:r>
    </w:p>
    <w:p w14:paraId="0DB299E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Мы сделаем настройку как раз под такой сценарий – выключим возможность подгрузки intermediate CA certificates из Интернета.</w:t>
      </w:r>
    </w:p>
    <w:p w14:paraId="17C60A2F" w14:textId="492A4664"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5BDEBB14" wp14:editId="4C0A7B55">
            <wp:extent cx="6448425" cy="3268345"/>
            <wp:effectExtent l="0" t="0" r="9525" b="8255"/>
            <wp:docPr id="11" name="Рисунок 11" descr="Загружаем сертификаты промежуточных CA только из локального хранилищ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Загружаем сертификаты промежуточных CA только из локального хранилища"/>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448425" cy="3268345"/>
                    </a:xfrm>
                    <a:prstGeom prst="rect">
                      <a:avLst/>
                    </a:prstGeom>
                    <a:noFill/>
                    <a:ln>
                      <a:noFill/>
                    </a:ln>
                  </pic:spPr>
                </pic:pic>
              </a:graphicData>
            </a:graphic>
          </wp:inline>
        </w:drawing>
      </w:r>
      <w:hyperlink r:id="rId86" w:tooltip="Загружаем сертификаты промежуточных CA только из локального хранилища" w:history="1">
        <w:r w:rsidRPr="00D75814">
          <w:rPr>
            <w:rFonts w:ascii="Arial" w:eastAsia="Times New Roman" w:hAnsi="Arial" w:cs="Arial"/>
            <w:color w:val="FFFFFF"/>
            <w:sz w:val="27"/>
            <w:szCs w:val="27"/>
            <w:bdr w:val="none" w:sz="0" w:space="0" w:color="auto" w:frame="1"/>
            <w:lang w:eastAsia="ru-RU"/>
          </w:rPr>
          <w:t>Загружаем сертификаты промежуточных CA только из локального хранилища</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677 px на 343 px)</w:t>
        </w:r>
      </w:hyperlink>
    </w:p>
    <w:p w14:paraId="23815E7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Теперь про дополнительный механизм безопасности HTTPS, включаемый на уровне веб-сервера.</w:t>
      </w:r>
    </w:p>
    <w:p w14:paraId="35115684"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val="en-US" w:eastAsia="ru-RU"/>
        </w:rPr>
      </w:pPr>
      <w:r w:rsidRPr="00D75814">
        <w:rPr>
          <w:rFonts w:ascii="Arial" w:eastAsia="Times New Roman" w:hAnsi="Arial" w:cs="Arial"/>
          <w:color w:val="05AD45"/>
          <w:sz w:val="56"/>
          <w:szCs w:val="56"/>
          <w:lang w:eastAsia="ru-RU"/>
        </w:rPr>
        <w:t>Механизм</w:t>
      </w:r>
      <w:r w:rsidRPr="00D75814">
        <w:rPr>
          <w:rFonts w:ascii="Arial" w:eastAsia="Times New Roman" w:hAnsi="Arial" w:cs="Arial"/>
          <w:color w:val="05AD45"/>
          <w:sz w:val="56"/>
          <w:szCs w:val="56"/>
          <w:lang w:val="en-US" w:eastAsia="ru-RU"/>
        </w:rPr>
        <w:t xml:space="preserve"> HSTS – HTTP Strict Transport Security</w:t>
      </w:r>
    </w:p>
    <w:p w14:paraId="7530DFA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Данный механизм преследует достаточно простую цель – сделать так, чтобы ресурс, доступный по HTTPS, был бы доступен исключительно по HTTPS, без возможности “сваливания” в обычный HTTP. Т.е. если у вас есть сайт вида </w:t>
      </w:r>
      <w:r w:rsidRPr="00D75814">
        <w:rPr>
          <w:rFonts w:ascii="Arial" w:eastAsia="Times New Roman" w:hAnsi="Arial" w:cs="Arial"/>
          <w:b/>
          <w:bCs/>
          <w:color w:val="454545"/>
          <w:sz w:val="21"/>
          <w:szCs w:val="21"/>
          <w:lang w:eastAsia="ru-RU"/>
        </w:rPr>
        <w:t>https://www.atraining.ru/</w:t>
      </w:r>
      <w:r w:rsidRPr="00D75814">
        <w:rPr>
          <w:rFonts w:ascii="Arial" w:eastAsia="Times New Roman" w:hAnsi="Arial" w:cs="Arial"/>
          <w:color w:val="454545"/>
          <w:sz w:val="21"/>
          <w:szCs w:val="21"/>
          <w:lang w:eastAsia="ru-RU"/>
        </w:rPr>
        <w:t> , то предполагается, что всё взаимодействие клиента идёт только по HTTPS, даже если каким-то образом клиенту будет подсунута ссылка на http-версию (обычно в целях перехвата данных).</w:t>
      </w:r>
    </w:p>
    <w:p w14:paraId="6F0080AD"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Реализуется это с двух сторон, сервером и клиентом. Сервер:</w:t>
      </w:r>
    </w:p>
    <w:p w14:paraId="01554E7C" w14:textId="77777777" w:rsidR="00D75814" w:rsidRPr="00D75814" w:rsidRDefault="00D75814" w:rsidP="00D75814">
      <w:pPr>
        <w:numPr>
          <w:ilvl w:val="0"/>
          <w:numId w:val="12"/>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Добавляет в HTTP-ответ специальный заголовок Strict-Transport-Security, в котором говорит, что надо включить данный механизм.</w:t>
      </w:r>
    </w:p>
    <w:p w14:paraId="40B0923C" w14:textId="77777777" w:rsidR="00D75814" w:rsidRPr="00D75814" w:rsidRDefault="00D75814" w:rsidP="00D75814">
      <w:pPr>
        <w:numPr>
          <w:ilvl w:val="0"/>
          <w:numId w:val="12"/>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Указывает в параметрах время, которое будет действовать данная директива (т.е. что-то вида “вот с текущего момента и ещё целый год, ты сюда ходи только по https, если увидишь ссылку на этот домен, но с http – поправь </w:t>
      </w:r>
      <w:r w:rsidRPr="00D75814">
        <w:rPr>
          <w:rFonts w:ascii="Arial" w:eastAsia="Times New Roman" w:hAnsi="Arial" w:cs="Arial"/>
          <w:b/>
          <w:bCs/>
          <w:color w:val="454545"/>
          <w:sz w:val="21"/>
          <w:szCs w:val="21"/>
          <w:lang w:eastAsia="ru-RU"/>
        </w:rPr>
        <w:t>до</w:t>
      </w:r>
      <w:r w:rsidRPr="00D75814">
        <w:rPr>
          <w:rFonts w:ascii="Arial" w:eastAsia="Times New Roman" w:hAnsi="Arial" w:cs="Arial"/>
          <w:color w:val="454545"/>
          <w:sz w:val="21"/>
          <w:szCs w:val="21"/>
          <w:lang w:eastAsia="ru-RU"/>
        </w:rPr>
        <w:t> отправки запроса”)</w:t>
      </w:r>
    </w:p>
    <w:p w14:paraId="50E6E190"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Клиент:</w:t>
      </w:r>
    </w:p>
    <w:p w14:paraId="4468277B" w14:textId="77777777" w:rsidR="00D75814" w:rsidRPr="00D75814" w:rsidRDefault="00D75814" w:rsidP="00D75814">
      <w:pPr>
        <w:numPr>
          <w:ilvl w:val="0"/>
          <w:numId w:val="13"/>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Кэширует в браузере эту информацию на указанное время и проводит при каждом обращении анализ заголовка и следование указаниям со стороны сервера.</w:t>
      </w:r>
    </w:p>
    <w:p w14:paraId="6ABF6F2D" w14:textId="77777777" w:rsidR="00D75814" w:rsidRPr="00D75814" w:rsidRDefault="00D75814" w:rsidP="00D75814">
      <w:pPr>
        <w:numPr>
          <w:ilvl w:val="0"/>
          <w:numId w:val="13"/>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Если видит проблему с подключением – например, недоверенный сертификат – сразу отказывается устанавливать соединение (т.е. действует жестче, чем обычно).</w:t>
      </w:r>
    </w:p>
    <w:p w14:paraId="4D18F4D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Звучит достаточно просто – но, по факту, данный механизм отсекает целую пачку потенциальных проблем вида “после установки HTTPS-сессии как-то удалось перейти обратно на HTTP”, например атаку SSL-stripping MItM (делается утилитой sslstrip), или кражу cookies через утилиту Firesheep.</w:t>
      </w:r>
    </w:p>
    <w:p w14:paraId="5176316D"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Проблемой HSTS будет то, что самое первое обращение к серверу будет не знать про этот механизм, ну и то, что злонамеренные товарищи могут “срезать” этот доп.заголовок в ответе. Но – никто и не говорит, что это 100%е решение, таких решений вообще в природе нет. Частично вопрос проблемы первичного обращения снимается заданием pre-loaded списков сайтов в некоторых новых браузерах, частично – фактическим отключением HTTP для защищаемых ресурсов (весьма хороший метод). Главное, что любая атака, подразумевающая “downgrade” уже установленной HTTPS-сессии натолкнётся на то, что при включённом и согласованном HSTS браузер сам “на лету” исправит HTTP-ссылки на HTTPS и продолжит работу.</w:t>
      </w:r>
    </w:p>
    <w:p w14:paraId="3E530175"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lastRenderedPageBreak/>
        <w:t>Как включать? Зайдём в консоль управления IIS и выберем там HTTP Response Headers для нужного нам сайта:</w:t>
      </w:r>
    </w:p>
    <w:p w14:paraId="116BBDB3" w14:textId="63460EC5"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0ABBE21C" wp14:editId="06220C7F">
            <wp:extent cx="6645910" cy="4965700"/>
            <wp:effectExtent l="0" t="0" r="254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645910" cy="4965700"/>
                    </a:xfrm>
                    <a:prstGeom prst="rect">
                      <a:avLst/>
                    </a:prstGeom>
                    <a:noFill/>
                    <a:ln>
                      <a:noFill/>
                    </a:ln>
                  </pic:spPr>
                </pic:pic>
              </a:graphicData>
            </a:graphic>
          </wp:inline>
        </w:drawing>
      </w:r>
      <w:hyperlink r:id="rId88" w:tooltip="Настраиваем HTTP Strict Transport Security для IIS" w:history="1">
        <w:r w:rsidRPr="00D75814">
          <w:rPr>
            <w:rFonts w:ascii="Arial" w:eastAsia="Times New Roman" w:hAnsi="Arial" w:cs="Arial"/>
            <w:color w:val="FFFFFF"/>
            <w:sz w:val="27"/>
            <w:szCs w:val="27"/>
            <w:bdr w:val="none" w:sz="0" w:space="0" w:color="auto" w:frame="1"/>
            <w:lang w:eastAsia="ru-RU"/>
          </w:rPr>
          <w:t>Настраиваем HTTP Strict Transport Security для IIS</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946 px на 707 px)</w:t>
        </w:r>
      </w:hyperlink>
    </w:p>
    <w:p w14:paraId="6D59277C"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Задаём заголовок HSTS и указываем ему два параметра:</w:t>
      </w:r>
    </w:p>
    <w:p w14:paraId="104CA760" w14:textId="4EAA630E"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64DDF89A" wp14:editId="3B6C8EAD">
            <wp:extent cx="3705225" cy="213614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705225" cy="2136140"/>
                    </a:xfrm>
                    <a:prstGeom prst="rect">
                      <a:avLst/>
                    </a:prstGeom>
                    <a:noFill/>
                    <a:ln>
                      <a:noFill/>
                    </a:ln>
                  </pic:spPr>
                </pic:pic>
              </a:graphicData>
            </a:graphic>
          </wp:inline>
        </w:drawing>
      </w:r>
      <w:hyperlink r:id="rId90" w:tooltip="Включаем HTTP Strict Transport Security для IIS" w:history="1">
        <w:r w:rsidRPr="00D75814">
          <w:rPr>
            <w:rFonts w:ascii="Arial" w:eastAsia="Times New Roman" w:hAnsi="Arial" w:cs="Arial"/>
            <w:color w:val="FFFFFF"/>
            <w:sz w:val="27"/>
            <w:szCs w:val="27"/>
            <w:bdr w:val="none" w:sz="0" w:space="0" w:color="auto" w:frame="1"/>
            <w:lang w:eastAsia="ru-RU"/>
          </w:rPr>
          <w:t>Включаем HTTP Strict Transport Security для IIS</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389 px на 224 px)</w:t>
        </w:r>
      </w:hyperlink>
    </w:p>
    <w:p w14:paraId="67BDD3E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Первый – </w:t>
      </w:r>
      <w:r w:rsidRPr="00D75814">
        <w:rPr>
          <w:rFonts w:ascii="Arial" w:eastAsia="Times New Roman" w:hAnsi="Arial" w:cs="Arial"/>
          <w:b/>
          <w:bCs/>
          <w:color w:val="454545"/>
          <w:sz w:val="21"/>
          <w:szCs w:val="21"/>
          <w:lang w:eastAsia="ru-RU"/>
        </w:rPr>
        <w:t>max-age</w:t>
      </w:r>
      <w:r w:rsidRPr="00D75814">
        <w:rPr>
          <w:rFonts w:ascii="Arial" w:eastAsia="Times New Roman" w:hAnsi="Arial" w:cs="Arial"/>
          <w:color w:val="454545"/>
          <w:sz w:val="21"/>
          <w:szCs w:val="21"/>
          <w:lang w:eastAsia="ru-RU"/>
        </w:rPr>
        <w:t> – указывает, сколько времени в секундах, после получения распознанного ответа от сервера с данным заголовком, получателю (user agent’у, в нашем случае – браузеру) надо относить сервер к категории Known HSTS hosts и работать с ним в соответствии с этим. Второй – </w:t>
      </w:r>
      <w:r w:rsidRPr="00D75814">
        <w:rPr>
          <w:rFonts w:ascii="Arial" w:eastAsia="Times New Roman" w:hAnsi="Arial" w:cs="Arial"/>
          <w:b/>
          <w:bCs/>
          <w:color w:val="454545"/>
          <w:sz w:val="21"/>
          <w:szCs w:val="21"/>
          <w:lang w:eastAsia="ru-RU"/>
        </w:rPr>
        <w:t>includeSubDomains</w:t>
      </w:r>
      <w:r w:rsidRPr="00D75814">
        <w:rPr>
          <w:rFonts w:ascii="Arial" w:eastAsia="Times New Roman" w:hAnsi="Arial" w:cs="Arial"/>
          <w:color w:val="454545"/>
          <w:sz w:val="21"/>
          <w:szCs w:val="21"/>
          <w:lang w:eastAsia="ru-RU"/>
        </w:rPr>
        <w:t> – будет указывать, что в случае, если внутри HTTPS-сессии будет получена ссылка на ресурс, находящийся на субдомене относительно текущего (т.е. идёт работа с example.com, и в ответе приходит ссылка на CSS-файл с ресурса cdn.example.com), необходимо действовать в той же логике, т.е. предотвращать уход на HTTP.</w:t>
      </w:r>
    </w:p>
    <w:p w14:paraId="78784B4B"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lastRenderedPageBreak/>
        <w:t>Результат глазами увидеть будет трудно, но различные средства анализа защищённости увидят, что сервер поддерживает HSTS:</w:t>
      </w:r>
    </w:p>
    <w:p w14:paraId="39ED636C" w14:textId="055918AC"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32972122" wp14:editId="3E19F858">
            <wp:extent cx="6645910" cy="5819140"/>
            <wp:effectExtent l="0" t="0" r="2540" b="0"/>
            <wp:docPr id="8" name="Рисунок 8" descr="Результат - работающая на IIS технология H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езультат - работающая на IIS технология HSTS"/>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645910" cy="5819140"/>
                    </a:xfrm>
                    <a:prstGeom prst="rect">
                      <a:avLst/>
                    </a:prstGeom>
                    <a:noFill/>
                    <a:ln>
                      <a:noFill/>
                    </a:ln>
                  </pic:spPr>
                </pic:pic>
              </a:graphicData>
            </a:graphic>
          </wp:inline>
        </w:drawing>
      </w:r>
      <w:hyperlink r:id="rId92" w:tooltip="Результат - работающая на IIS технология HSTS" w:history="1">
        <w:r w:rsidRPr="00D75814">
          <w:rPr>
            <w:rFonts w:ascii="Arial" w:eastAsia="Times New Roman" w:hAnsi="Arial" w:cs="Arial"/>
            <w:color w:val="FFFFFF"/>
            <w:sz w:val="27"/>
            <w:szCs w:val="27"/>
            <w:bdr w:val="none" w:sz="0" w:space="0" w:color="auto" w:frame="1"/>
            <w:lang w:eastAsia="ru-RU"/>
          </w:rPr>
          <w:t>Результат - работающая на IIS технология HSTS</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933 px на 817 px)</w:t>
        </w:r>
      </w:hyperlink>
    </w:p>
    <w:p w14:paraId="630C04B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Данная технология поддерживается всеми современными браузерами – за исключением, увы, IE – только его 11я версия, притом работающая на Windows 10, читает данный заголовок и следует вышеуказанной логике. Ну, будем надеяться, что это скоро поправят – добавление этого функционала не кажется каким-то сверхсложным.</w:t>
      </w:r>
    </w:p>
    <w:p w14:paraId="5F1DE28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Если что – данный механизм детально описан в </w:t>
      </w:r>
      <w:hyperlink r:id="rId93" w:tgtFrame="_blank" w:tooltip="Стандарт RFC 6797" w:history="1">
        <w:r w:rsidRPr="00D75814">
          <w:rPr>
            <w:rFonts w:ascii="Arial" w:eastAsia="Times New Roman" w:hAnsi="Arial" w:cs="Arial"/>
            <w:color w:val="04943D"/>
            <w:sz w:val="21"/>
            <w:szCs w:val="21"/>
            <w:u w:val="single"/>
            <w:lang w:eastAsia="ru-RU"/>
          </w:rPr>
          <w:t>RFC 6797</w:t>
        </w:r>
      </w:hyperlink>
      <w:r w:rsidRPr="00D75814">
        <w:rPr>
          <w:rFonts w:ascii="Arial" w:eastAsia="Times New Roman" w:hAnsi="Arial" w:cs="Arial"/>
          <w:color w:val="454545"/>
          <w:sz w:val="21"/>
          <w:szCs w:val="21"/>
          <w:lang w:eastAsia="ru-RU"/>
        </w:rPr>
        <w:t>, но, в общем-то, про весь его функционал мы уже рассказали.</w:t>
      </w:r>
    </w:p>
    <w:p w14:paraId="18894804" w14:textId="77777777" w:rsidR="00D75814" w:rsidRPr="00D75814" w:rsidRDefault="00D75814" w:rsidP="00D75814">
      <w:pPr>
        <w:shd w:val="clear" w:color="auto" w:fill="FFFFFF"/>
        <w:spacing w:before="210" w:after="210" w:line="240" w:lineRule="auto"/>
        <w:outlineLvl w:val="2"/>
        <w:rPr>
          <w:rFonts w:ascii="Arial" w:eastAsia="Times New Roman" w:hAnsi="Arial" w:cs="Arial"/>
          <w:color w:val="454545"/>
          <w:sz w:val="41"/>
          <w:szCs w:val="41"/>
          <w:lang w:eastAsia="ru-RU"/>
        </w:rPr>
      </w:pPr>
      <w:r w:rsidRPr="00D75814">
        <w:rPr>
          <w:rFonts w:ascii="Arial" w:eastAsia="Times New Roman" w:hAnsi="Arial" w:cs="Arial"/>
          <w:color w:val="454545"/>
          <w:sz w:val="41"/>
          <w:szCs w:val="41"/>
          <w:lang w:eastAsia="ru-RU"/>
        </w:rPr>
        <w:t>Улучшение работы HSTS – механизм preloading</w:t>
      </w:r>
    </w:p>
    <w:p w14:paraId="659C808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Для того, чтобы ещё эффективнее и безопаснее работать с сайтами, которые точно доступны только по HTTPS, существует механизм preloading. Для его активации нужны следующие условия:</w:t>
      </w:r>
    </w:p>
    <w:p w14:paraId="3FFC2C16" w14:textId="77777777" w:rsidR="00D75814" w:rsidRPr="00D75814" w:rsidRDefault="00D75814" w:rsidP="00D75814">
      <w:pPr>
        <w:numPr>
          <w:ilvl w:val="0"/>
          <w:numId w:val="14"/>
        </w:numPr>
        <w:shd w:val="clear" w:color="auto" w:fill="FFFFFF"/>
        <w:spacing w:after="0" w:line="240" w:lineRule="auto"/>
        <w:ind w:left="735"/>
        <w:rPr>
          <w:rFonts w:ascii="Arial" w:eastAsia="Times New Roman" w:hAnsi="Arial" w:cs="Arial"/>
          <w:color w:val="454545"/>
          <w:sz w:val="21"/>
          <w:szCs w:val="21"/>
          <w:lang w:val="en-US" w:eastAsia="ru-RU"/>
        </w:rPr>
      </w:pPr>
      <w:r w:rsidRPr="00D75814">
        <w:rPr>
          <w:rFonts w:ascii="Arial" w:eastAsia="Times New Roman" w:hAnsi="Arial" w:cs="Arial"/>
          <w:color w:val="454545"/>
          <w:sz w:val="21"/>
          <w:szCs w:val="21"/>
          <w:lang w:eastAsia="ru-RU"/>
        </w:rPr>
        <w:t>Добавить</w:t>
      </w:r>
      <w:r w:rsidRPr="00D75814">
        <w:rPr>
          <w:rFonts w:ascii="Arial" w:eastAsia="Times New Roman" w:hAnsi="Arial" w:cs="Arial"/>
          <w:color w:val="454545"/>
          <w:sz w:val="21"/>
          <w:szCs w:val="21"/>
          <w:lang w:val="en-US" w:eastAsia="ru-RU"/>
        </w:rPr>
        <w:t xml:space="preserve"> </w:t>
      </w:r>
      <w:r w:rsidRPr="00D75814">
        <w:rPr>
          <w:rFonts w:ascii="Arial" w:eastAsia="Times New Roman" w:hAnsi="Arial" w:cs="Arial"/>
          <w:color w:val="454545"/>
          <w:sz w:val="21"/>
          <w:szCs w:val="21"/>
          <w:lang w:eastAsia="ru-RU"/>
        </w:rPr>
        <w:t>в</w:t>
      </w:r>
      <w:r w:rsidRPr="00D75814">
        <w:rPr>
          <w:rFonts w:ascii="Arial" w:eastAsia="Times New Roman" w:hAnsi="Arial" w:cs="Arial"/>
          <w:color w:val="454545"/>
          <w:sz w:val="21"/>
          <w:szCs w:val="21"/>
          <w:lang w:val="en-US" w:eastAsia="ru-RU"/>
        </w:rPr>
        <w:t xml:space="preserve"> HTTP-</w:t>
      </w:r>
      <w:r w:rsidRPr="00D75814">
        <w:rPr>
          <w:rFonts w:ascii="Arial" w:eastAsia="Times New Roman" w:hAnsi="Arial" w:cs="Arial"/>
          <w:color w:val="454545"/>
          <w:sz w:val="21"/>
          <w:szCs w:val="21"/>
          <w:lang w:eastAsia="ru-RU"/>
        </w:rPr>
        <w:t>заголовок</w:t>
      </w:r>
      <w:r w:rsidRPr="00D75814">
        <w:rPr>
          <w:rFonts w:ascii="Arial" w:eastAsia="Times New Roman" w:hAnsi="Arial" w:cs="Arial"/>
          <w:color w:val="454545"/>
          <w:sz w:val="21"/>
          <w:szCs w:val="21"/>
          <w:lang w:val="en-US" w:eastAsia="ru-RU"/>
        </w:rPr>
        <w:t xml:space="preserve"> Strict-Transport-Security </w:t>
      </w:r>
      <w:r w:rsidRPr="00D75814">
        <w:rPr>
          <w:rFonts w:ascii="Arial" w:eastAsia="Times New Roman" w:hAnsi="Arial" w:cs="Arial"/>
          <w:color w:val="454545"/>
          <w:sz w:val="21"/>
          <w:szCs w:val="21"/>
          <w:lang w:eastAsia="ru-RU"/>
        </w:rPr>
        <w:t>слово</w:t>
      </w:r>
      <w:r w:rsidRPr="00D75814">
        <w:rPr>
          <w:rFonts w:ascii="Arial" w:eastAsia="Times New Roman" w:hAnsi="Arial" w:cs="Arial"/>
          <w:color w:val="454545"/>
          <w:sz w:val="21"/>
          <w:szCs w:val="21"/>
          <w:lang w:val="en-US" w:eastAsia="ru-RU"/>
        </w:rPr>
        <w:t xml:space="preserve"> preload;</w:t>
      </w:r>
    </w:p>
    <w:p w14:paraId="48342ECB" w14:textId="77777777" w:rsidR="00D75814" w:rsidRPr="00D75814" w:rsidRDefault="00D75814" w:rsidP="00D75814">
      <w:pPr>
        <w:numPr>
          <w:ilvl w:val="0"/>
          <w:numId w:val="14"/>
        </w:numPr>
        <w:shd w:val="clear" w:color="auto" w:fill="FFFFFF"/>
        <w:spacing w:after="0" w:line="240" w:lineRule="auto"/>
        <w:ind w:left="73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Указать max-age не менее 18 недель (max-age должен быть 10886400 секунд и более);</w:t>
      </w:r>
    </w:p>
    <w:p w14:paraId="14F403AE" w14:textId="77777777" w:rsidR="00D75814" w:rsidRPr="00D75814" w:rsidRDefault="00D75814" w:rsidP="00D75814">
      <w:pPr>
        <w:numPr>
          <w:ilvl w:val="0"/>
          <w:numId w:val="14"/>
        </w:numPr>
        <w:shd w:val="clear" w:color="auto" w:fill="FFFFFF"/>
        <w:spacing w:after="0" w:line="240" w:lineRule="auto"/>
        <w:ind w:left="73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Отдавать данный заголовок при обращении к домену 2го уровня, а не к субдомену (т.е. для </w:t>
      </w:r>
      <w:r w:rsidRPr="00D75814">
        <w:rPr>
          <w:rFonts w:ascii="Arial" w:eastAsia="Times New Roman" w:hAnsi="Arial" w:cs="Arial"/>
          <w:b/>
          <w:bCs/>
          <w:color w:val="454545"/>
          <w:sz w:val="21"/>
          <w:szCs w:val="21"/>
          <w:lang w:eastAsia="ru-RU"/>
        </w:rPr>
        <w:t>www.atraining.ru</w:t>
      </w:r>
      <w:r w:rsidRPr="00D75814">
        <w:rPr>
          <w:rFonts w:ascii="Arial" w:eastAsia="Times New Roman" w:hAnsi="Arial" w:cs="Arial"/>
          <w:color w:val="454545"/>
          <w:sz w:val="21"/>
          <w:szCs w:val="21"/>
          <w:lang w:eastAsia="ru-RU"/>
        </w:rPr>
        <w:t> этот механизм включить не получится – только для </w:t>
      </w:r>
      <w:r w:rsidRPr="00D75814">
        <w:rPr>
          <w:rFonts w:ascii="Arial" w:eastAsia="Times New Roman" w:hAnsi="Arial" w:cs="Arial"/>
          <w:b/>
          <w:bCs/>
          <w:color w:val="454545"/>
          <w:sz w:val="21"/>
          <w:szCs w:val="21"/>
          <w:lang w:eastAsia="ru-RU"/>
        </w:rPr>
        <w:t>atraining.ru</w:t>
      </w:r>
      <w:r w:rsidRPr="00D75814">
        <w:rPr>
          <w:rFonts w:ascii="Arial" w:eastAsia="Times New Roman" w:hAnsi="Arial" w:cs="Arial"/>
          <w:color w:val="454545"/>
          <w:sz w:val="21"/>
          <w:szCs w:val="21"/>
          <w:lang w:eastAsia="ru-RU"/>
        </w:rPr>
        <w:t>);</w:t>
      </w:r>
    </w:p>
    <w:p w14:paraId="703DED32"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результате заголовок будет выглядеть как-то так:</w:t>
      </w:r>
    </w:p>
    <w:p w14:paraId="12C17FD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b/>
          <w:bCs/>
          <w:color w:val="454545"/>
          <w:sz w:val="21"/>
          <w:szCs w:val="21"/>
          <w:lang w:eastAsia="ru-RU"/>
        </w:rPr>
        <w:t>max-age=63072000; includeSubDomains; preload</w:t>
      </w:r>
    </w:p>
    <w:p w14:paraId="24522B8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lastRenderedPageBreak/>
        <w:t>После выполнения этих условий надо добавить свой сайт в форму на сайте </w:t>
      </w:r>
      <w:hyperlink r:id="rId94" w:history="1">
        <w:r w:rsidRPr="00D75814">
          <w:rPr>
            <w:rFonts w:ascii="Arial" w:eastAsia="Times New Roman" w:hAnsi="Arial" w:cs="Arial"/>
            <w:color w:val="04943D"/>
            <w:sz w:val="21"/>
            <w:szCs w:val="21"/>
            <w:u w:val="single"/>
            <w:lang w:eastAsia="ru-RU"/>
          </w:rPr>
          <w:t>hstspreload.org</w:t>
        </w:r>
      </w:hyperlink>
      <w:r w:rsidRPr="00D75814">
        <w:rPr>
          <w:rFonts w:ascii="Arial" w:eastAsia="Times New Roman" w:hAnsi="Arial" w:cs="Arial"/>
          <w:color w:val="454545"/>
          <w:sz w:val="21"/>
          <w:szCs w:val="21"/>
          <w:lang w:eastAsia="ru-RU"/>
        </w:rPr>
        <w:t>:</w:t>
      </w:r>
    </w:p>
    <w:p w14:paraId="7F5BC9E1" w14:textId="13119613"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6ADEF27C" wp14:editId="3D482072">
            <wp:extent cx="6645910" cy="526097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645910" cy="5260975"/>
                    </a:xfrm>
                    <a:prstGeom prst="rect">
                      <a:avLst/>
                    </a:prstGeom>
                    <a:noFill/>
                    <a:ln>
                      <a:noFill/>
                    </a:ln>
                  </pic:spPr>
                </pic:pic>
              </a:graphicData>
            </a:graphic>
          </wp:inline>
        </w:drawing>
      </w:r>
      <w:hyperlink r:id="rId96" w:tooltip="Настраиваем HTTP Strict Transport Security preloading" w:history="1">
        <w:r w:rsidRPr="00D75814">
          <w:rPr>
            <w:rFonts w:ascii="Arial" w:eastAsia="Times New Roman" w:hAnsi="Arial" w:cs="Arial"/>
            <w:color w:val="FFFFFF"/>
            <w:sz w:val="27"/>
            <w:szCs w:val="27"/>
            <w:bdr w:val="none" w:sz="0" w:space="0" w:color="auto" w:frame="1"/>
            <w:lang w:eastAsia="ru-RU"/>
          </w:rPr>
          <w:t>Настраиваем HTTP Strict Transport Security preloading</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956 px на 757 px)</w:t>
        </w:r>
      </w:hyperlink>
    </w:p>
    <w:p w14:paraId="7F5CAAA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и тогда у поддерживающих этот список браузеров даже первое обращение к вашему сайту будет уже защищённым и выполняться исключительно по HTTPS.</w:t>
      </w:r>
    </w:p>
    <w:p w14:paraId="210BDADB"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Хотелось бы обратить внимание на важную деталь – чтобы пройти данный тест надо, чтобы обращения по HTTP на корневой домен сразу же с кодом 301 редиректились на HTTPS-вариант. То есть HTTP-вариант должен по первому запросу отдавать заголовок Strict-Transport-Security и код 301 – не на какой-то другой сайт, а на идентичный URL, только с HTTPS. Если например редирект идёт с </w:t>
      </w:r>
      <w:r w:rsidRPr="00D75814">
        <w:rPr>
          <w:rFonts w:ascii="Arial" w:eastAsia="Times New Roman" w:hAnsi="Arial" w:cs="Arial"/>
          <w:b/>
          <w:bCs/>
          <w:color w:val="454545"/>
          <w:sz w:val="21"/>
          <w:szCs w:val="21"/>
          <w:lang w:eastAsia="ru-RU"/>
        </w:rPr>
        <w:t>http://atraining.ru</w:t>
      </w:r>
      <w:r w:rsidRPr="00D75814">
        <w:rPr>
          <w:rFonts w:ascii="Arial" w:eastAsia="Times New Roman" w:hAnsi="Arial" w:cs="Arial"/>
          <w:color w:val="454545"/>
          <w:sz w:val="21"/>
          <w:szCs w:val="21"/>
          <w:lang w:eastAsia="ru-RU"/>
        </w:rPr>
        <w:t> сразу на </w:t>
      </w:r>
      <w:r w:rsidRPr="00D75814">
        <w:rPr>
          <w:rFonts w:ascii="Arial" w:eastAsia="Times New Roman" w:hAnsi="Arial" w:cs="Arial"/>
          <w:b/>
          <w:bCs/>
          <w:color w:val="454545"/>
          <w:sz w:val="21"/>
          <w:szCs w:val="21"/>
          <w:lang w:eastAsia="ru-RU"/>
        </w:rPr>
        <w:t>https://www.atraining.ru</w:t>
      </w:r>
      <w:r w:rsidRPr="00D75814">
        <w:rPr>
          <w:rFonts w:ascii="Arial" w:eastAsia="Times New Roman" w:hAnsi="Arial" w:cs="Arial"/>
          <w:color w:val="454545"/>
          <w:sz w:val="21"/>
          <w:szCs w:val="21"/>
          <w:lang w:eastAsia="ru-RU"/>
        </w:rPr>
        <w:t>, то прелоадинг не сработает – он реализуется только для доменов второго уровня.</w:t>
      </w:r>
    </w:p>
    <w:p w14:paraId="5ED7C5B8"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val="en-US" w:eastAsia="ru-RU"/>
        </w:rPr>
      </w:pPr>
      <w:r w:rsidRPr="00D75814">
        <w:rPr>
          <w:rFonts w:ascii="Arial" w:eastAsia="Times New Roman" w:hAnsi="Arial" w:cs="Arial"/>
          <w:color w:val="05AD45"/>
          <w:sz w:val="56"/>
          <w:szCs w:val="56"/>
          <w:lang w:eastAsia="ru-RU"/>
        </w:rPr>
        <w:t>Механизм</w:t>
      </w:r>
      <w:r w:rsidRPr="00D75814">
        <w:rPr>
          <w:rFonts w:ascii="Arial" w:eastAsia="Times New Roman" w:hAnsi="Arial" w:cs="Arial"/>
          <w:color w:val="05AD45"/>
          <w:sz w:val="56"/>
          <w:szCs w:val="56"/>
          <w:lang w:val="en-US" w:eastAsia="ru-RU"/>
        </w:rPr>
        <w:t xml:space="preserve"> HPKP – HTTP Public Key Pinning</w:t>
      </w:r>
    </w:p>
    <w:p w14:paraId="16C90C9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Задача этого механизма, описанного в </w:t>
      </w:r>
      <w:hyperlink r:id="rId97" w:tgtFrame="_blank" w:tooltip="Стандарт RFC 7469" w:history="1">
        <w:r w:rsidRPr="00D75814">
          <w:rPr>
            <w:rFonts w:ascii="Arial" w:eastAsia="Times New Roman" w:hAnsi="Arial" w:cs="Arial"/>
            <w:color w:val="04943D"/>
            <w:sz w:val="21"/>
            <w:szCs w:val="21"/>
            <w:u w:val="single"/>
            <w:lang w:eastAsia="ru-RU"/>
          </w:rPr>
          <w:t>RFC 7469</w:t>
        </w:r>
      </w:hyperlink>
      <w:r w:rsidRPr="00D75814">
        <w:rPr>
          <w:rFonts w:ascii="Arial" w:eastAsia="Times New Roman" w:hAnsi="Arial" w:cs="Arial"/>
          <w:color w:val="454545"/>
          <w:sz w:val="21"/>
          <w:szCs w:val="21"/>
          <w:lang w:eastAsia="ru-RU"/>
        </w:rPr>
        <w:t> – “подстраховать” того, кто инициирует TLS-сессию с сервером, дав возможность дополнительной проверки сертификата. HPKP позволяет добавить в ответ веб-сервера доп.заголовок, в котором указывается, какими хэшами может обладать предоставленный сертификат.</w:t>
      </w:r>
    </w:p>
    <w:p w14:paraId="39F4FA83"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 xml:space="preserve">Важно то, что это не является гарантией безопасности – в случае, если клиент первый раз обращается к ресурсу X, и существует промежуточный участник, который может подменить сертификат, этот же участник может подменить и хэш в заголовке Public-Key-Pins. Поэтому нужно чётко представлять себе задачи данного механизма – он нужен, чтобы разово обратившись к HTTPS-ресурсу, браузер </w:t>
      </w:r>
      <w:r w:rsidRPr="00D75814">
        <w:rPr>
          <w:rFonts w:ascii="Arial" w:eastAsia="Times New Roman" w:hAnsi="Arial" w:cs="Arial"/>
          <w:color w:val="454545"/>
          <w:sz w:val="21"/>
          <w:szCs w:val="21"/>
          <w:lang w:eastAsia="ru-RU"/>
        </w:rPr>
        <w:lastRenderedPageBreak/>
        <w:t>закэшировал бы у себя “список легальных хэшей”, а потом сверял бы при последующих обращениях хэши открытых ключей, которые ему присылает сервер, с этим списком.</w:t>
      </w:r>
    </w:p>
    <w:p w14:paraId="063B3E86"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Заголовок будет достаточно прост и похож на HSTS. В нём могут быть следующие параметры:</w:t>
      </w:r>
    </w:p>
    <w:p w14:paraId="29DA405F" w14:textId="77777777" w:rsidR="00D75814" w:rsidRPr="00D75814" w:rsidRDefault="00D75814" w:rsidP="00D75814">
      <w:pPr>
        <w:numPr>
          <w:ilvl w:val="0"/>
          <w:numId w:val="15"/>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b/>
          <w:bCs/>
          <w:color w:val="454545"/>
          <w:sz w:val="21"/>
          <w:szCs w:val="21"/>
          <w:lang w:eastAsia="ru-RU"/>
        </w:rPr>
        <w:t>max-age</w:t>
      </w:r>
      <w:r w:rsidRPr="00D75814">
        <w:rPr>
          <w:rFonts w:ascii="Arial" w:eastAsia="Times New Roman" w:hAnsi="Arial" w:cs="Arial"/>
          <w:color w:val="454545"/>
          <w:sz w:val="21"/>
          <w:szCs w:val="21"/>
          <w:lang w:eastAsia="ru-RU"/>
        </w:rPr>
        <w:t> – указывает на время, на которое информация из этого заголовка кэшируется браузером клиента;</w:t>
      </w:r>
    </w:p>
    <w:p w14:paraId="34E43E00" w14:textId="77777777" w:rsidR="00D75814" w:rsidRPr="00D75814" w:rsidRDefault="00D75814" w:rsidP="00D75814">
      <w:pPr>
        <w:numPr>
          <w:ilvl w:val="0"/>
          <w:numId w:val="15"/>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b/>
          <w:bCs/>
          <w:color w:val="454545"/>
          <w:sz w:val="21"/>
          <w:szCs w:val="21"/>
          <w:lang w:eastAsia="ru-RU"/>
        </w:rPr>
        <w:t>includeSubDomains</w:t>
      </w:r>
      <w:r w:rsidRPr="00D75814">
        <w:rPr>
          <w:rFonts w:ascii="Arial" w:eastAsia="Times New Roman" w:hAnsi="Arial" w:cs="Arial"/>
          <w:color w:val="454545"/>
          <w:sz w:val="21"/>
          <w:szCs w:val="21"/>
          <w:lang w:eastAsia="ru-RU"/>
        </w:rPr>
        <w:t> – так же как и в случае с HSTS говорит о том, учитывать ли информацию из заголовка при обращении к субдоменам;</w:t>
      </w:r>
    </w:p>
    <w:p w14:paraId="332B5666" w14:textId="77777777" w:rsidR="00D75814" w:rsidRPr="00D75814" w:rsidRDefault="00D75814" w:rsidP="00D75814">
      <w:pPr>
        <w:numPr>
          <w:ilvl w:val="0"/>
          <w:numId w:val="15"/>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b/>
          <w:bCs/>
          <w:color w:val="454545"/>
          <w:sz w:val="21"/>
          <w:szCs w:val="21"/>
          <w:lang w:eastAsia="ru-RU"/>
        </w:rPr>
        <w:t>report-uri</w:t>
      </w:r>
      <w:r w:rsidRPr="00D75814">
        <w:rPr>
          <w:rFonts w:ascii="Arial" w:eastAsia="Times New Roman" w:hAnsi="Arial" w:cs="Arial"/>
          <w:color w:val="454545"/>
          <w:sz w:val="21"/>
          <w:szCs w:val="21"/>
          <w:lang w:eastAsia="ru-RU"/>
        </w:rPr>
        <w:t> – задаёт URI, по которому браузер может (если умеет и настроен соответствующим образом) </w:t>
      </w:r>
      <w:hyperlink r:id="rId98" w:anchor="section-3" w:history="1">
        <w:r w:rsidRPr="00D75814">
          <w:rPr>
            <w:rFonts w:ascii="Arial" w:eastAsia="Times New Roman" w:hAnsi="Arial" w:cs="Arial"/>
            <w:color w:val="04943D"/>
            <w:sz w:val="21"/>
            <w:szCs w:val="21"/>
            <w:u w:val="single"/>
            <w:lang w:eastAsia="ru-RU"/>
          </w:rPr>
          <w:t>сигнализировать о сбое проверки</w:t>
        </w:r>
      </w:hyperlink>
      <w:r w:rsidRPr="00D75814">
        <w:rPr>
          <w:rFonts w:ascii="Arial" w:eastAsia="Times New Roman" w:hAnsi="Arial" w:cs="Arial"/>
          <w:color w:val="454545"/>
          <w:sz w:val="21"/>
          <w:szCs w:val="21"/>
          <w:lang w:eastAsia="ru-RU"/>
        </w:rPr>
        <w:t>;</w:t>
      </w:r>
    </w:p>
    <w:p w14:paraId="209E5D13" w14:textId="77777777" w:rsidR="00D75814" w:rsidRPr="00D75814" w:rsidRDefault="00D75814" w:rsidP="00D75814">
      <w:pPr>
        <w:numPr>
          <w:ilvl w:val="0"/>
          <w:numId w:val="15"/>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b/>
          <w:bCs/>
          <w:color w:val="454545"/>
          <w:sz w:val="21"/>
          <w:szCs w:val="21"/>
          <w:lang w:eastAsia="ru-RU"/>
        </w:rPr>
        <w:t>pin-sha256</w:t>
      </w:r>
      <w:r w:rsidRPr="00D75814">
        <w:rPr>
          <w:rFonts w:ascii="Arial" w:eastAsia="Times New Roman" w:hAnsi="Arial" w:cs="Arial"/>
          <w:color w:val="454545"/>
          <w:sz w:val="21"/>
          <w:szCs w:val="21"/>
          <w:lang w:eastAsia="ru-RU"/>
        </w:rPr>
        <w:t> – задаёт SHA-2/256 хэш открытого ключа;</w:t>
      </w:r>
    </w:p>
    <w:p w14:paraId="76656975"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Из этих параметров обязательными являются </w:t>
      </w:r>
      <w:r w:rsidRPr="00D75814">
        <w:rPr>
          <w:rFonts w:ascii="Arial" w:eastAsia="Times New Roman" w:hAnsi="Arial" w:cs="Arial"/>
          <w:b/>
          <w:bCs/>
          <w:color w:val="454545"/>
          <w:sz w:val="21"/>
          <w:szCs w:val="21"/>
          <w:lang w:eastAsia="ru-RU"/>
        </w:rPr>
        <w:t>max-age</w:t>
      </w:r>
      <w:r w:rsidRPr="00D75814">
        <w:rPr>
          <w:rFonts w:ascii="Arial" w:eastAsia="Times New Roman" w:hAnsi="Arial" w:cs="Arial"/>
          <w:color w:val="454545"/>
          <w:sz w:val="21"/>
          <w:szCs w:val="21"/>
          <w:lang w:eastAsia="ru-RU"/>
        </w:rPr>
        <w:t> и </w:t>
      </w:r>
      <w:r w:rsidRPr="00D75814">
        <w:rPr>
          <w:rFonts w:ascii="Arial" w:eastAsia="Times New Roman" w:hAnsi="Arial" w:cs="Arial"/>
          <w:b/>
          <w:bCs/>
          <w:color w:val="454545"/>
          <w:sz w:val="21"/>
          <w:szCs w:val="21"/>
          <w:lang w:eastAsia="ru-RU"/>
        </w:rPr>
        <w:t>pin-sha256</w:t>
      </w:r>
      <w:r w:rsidRPr="00D75814">
        <w:rPr>
          <w:rFonts w:ascii="Arial" w:eastAsia="Times New Roman" w:hAnsi="Arial" w:cs="Arial"/>
          <w:color w:val="454545"/>
          <w:sz w:val="21"/>
          <w:szCs w:val="21"/>
          <w:lang w:eastAsia="ru-RU"/>
        </w:rPr>
        <w:t>. Теперь чуть подробнее про каждый.</w:t>
      </w:r>
    </w:p>
    <w:p w14:paraId="2B8B9941"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val="en-US" w:eastAsia="ru-RU"/>
        </w:rPr>
      </w:pPr>
      <w:r w:rsidRPr="00D75814">
        <w:rPr>
          <w:rFonts w:ascii="Arial" w:eastAsia="Times New Roman" w:hAnsi="Arial" w:cs="Arial"/>
          <w:color w:val="454545"/>
          <w:sz w:val="35"/>
          <w:szCs w:val="35"/>
          <w:lang w:val="en-US" w:eastAsia="ru-RU"/>
        </w:rPr>
        <w:t xml:space="preserve">HTTP Public Key Pinning – </w:t>
      </w:r>
      <w:r w:rsidRPr="00D75814">
        <w:rPr>
          <w:rFonts w:ascii="Arial" w:eastAsia="Times New Roman" w:hAnsi="Arial" w:cs="Arial"/>
          <w:color w:val="454545"/>
          <w:sz w:val="35"/>
          <w:szCs w:val="35"/>
          <w:lang w:eastAsia="ru-RU"/>
        </w:rPr>
        <w:t>параметр</w:t>
      </w:r>
      <w:r w:rsidRPr="00D75814">
        <w:rPr>
          <w:rFonts w:ascii="Arial" w:eastAsia="Times New Roman" w:hAnsi="Arial" w:cs="Arial"/>
          <w:color w:val="454545"/>
          <w:sz w:val="35"/>
          <w:szCs w:val="35"/>
          <w:lang w:val="en-US" w:eastAsia="ru-RU"/>
        </w:rPr>
        <w:t xml:space="preserve"> max-age</w:t>
      </w:r>
    </w:p>
    <w:p w14:paraId="25830DE2"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Это – время кэширования информации о “возможных хэшах открытых ключей предоставленных сервером сертификатов”. Измеряется в секундах, рекомендованное значение – неделя и больше. Если значение будет меньше, ряд тестов будут говорить о “слишком слабом значении max-age у HPKP” – это не будет ошибкой, но возможно будет влиять на “общий балл”. Несмотря на то, что это кэширование, зависимости “чем больше время, тем быстрее доступ” нет, так как сервер отдаёт данный заголовок клиенту каждый раз.</w:t>
      </w:r>
    </w:p>
    <w:p w14:paraId="2FB86494"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val="en-US" w:eastAsia="ru-RU"/>
        </w:rPr>
      </w:pPr>
      <w:r w:rsidRPr="00D75814">
        <w:rPr>
          <w:rFonts w:ascii="Arial" w:eastAsia="Times New Roman" w:hAnsi="Arial" w:cs="Arial"/>
          <w:color w:val="454545"/>
          <w:sz w:val="35"/>
          <w:szCs w:val="35"/>
          <w:lang w:val="en-US" w:eastAsia="ru-RU"/>
        </w:rPr>
        <w:t xml:space="preserve">HTTP Public Key Pinning – </w:t>
      </w:r>
      <w:r w:rsidRPr="00D75814">
        <w:rPr>
          <w:rFonts w:ascii="Arial" w:eastAsia="Times New Roman" w:hAnsi="Arial" w:cs="Arial"/>
          <w:color w:val="454545"/>
          <w:sz w:val="35"/>
          <w:szCs w:val="35"/>
          <w:lang w:eastAsia="ru-RU"/>
        </w:rPr>
        <w:t>параметр</w:t>
      </w:r>
      <w:r w:rsidRPr="00D75814">
        <w:rPr>
          <w:rFonts w:ascii="Arial" w:eastAsia="Times New Roman" w:hAnsi="Arial" w:cs="Arial"/>
          <w:color w:val="454545"/>
          <w:sz w:val="35"/>
          <w:szCs w:val="35"/>
          <w:lang w:val="en-US" w:eastAsia="ru-RU"/>
        </w:rPr>
        <w:t xml:space="preserve"> pin-sha256</w:t>
      </w:r>
    </w:p>
    <w:p w14:paraId="4FF75490"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Данный параметр, по сути, основной – в нём указываются SHA-2/256-хэши “легальных” открытых ключей (пока только SHA-2/256, но в дальнейшем, возможно, будут поддерживаться и другие алгоритмы). Этих параметров должно быть как минимум два, и вот по какой причине – при обращении к серверу клиент получает от него цепочку сертификатов, после чего хэширует открытые ключи и ищет их в HPKP-списке. Если хотя бы один из предоставленной цепочки нашёлся – как корневой, так и промежуточный или удостоверяющий конкретный сервер – то всё ОК; но механизм ещё и подстраховывается от ситуации “что-то случилось и надо резко сменить сертификат” и для полноценной работы требует, чтобы в заголовке HPKP был хотя бы 1 хэш, не соответствующий ни одному из предъявляемых сертификатов.</w:t>
      </w:r>
    </w:p>
    <w:p w14:paraId="5E73E723"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Зачем это нужно?</w:t>
      </w:r>
    </w:p>
    <w:p w14:paraId="1F7706D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Представьте ситуацию, что вы сформировали заголовок HPKP, вписав туда пару хэш-значений (например, корневого сертификата и сертификата сервера) и выставив max-age на неделю. Сервер отдаёт этот заголовок клиенту. Клиент добросовестно проверяет соответствие TLS-сертификатов и хэшей, фиксирует, что всё ОК, и кэширует у себя в браузере данный заголовок. Время пошло.</w:t>
      </w:r>
    </w:p>
    <w:p w14:paraId="344EAA92"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На следующий день сертификат сервера компрометируется и его отзывают. Например выясняется, что кто-то скопировал его с сервера вместе с закрытым ключом. Или компрометируется промежуточный CA, выдавший этот сертификат. Или, что ещё похлеще – корневой CA. Ну или сертификат просто закончил срок действия (по хэшу ключа-то это не предугадать никак). В любом случае сертификат надо отзывать и заменять. Это делается, но у клиентов-то закэшировано, что “предоставляемый данным сайтом X комплект сертификатов обязательно должен содержать сертификаты с хэшами N1 и N2”. И новый – хороший и не-отозванный сертификат – клиенты забраковывают с криками “нас пытаются обмануть, мы точно знаем, какой должен быть хэш хотя бы у одного сертификата из цепочки!”.</w:t>
      </w:r>
    </w:p>
    <w:p w14:paraId="48F2608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Ситуация откровенно дурацкая – поэтому, чтобы подстраховаться, вам изначально предлагается добавить в заголовок хотя бы 1 (можно и больше) хэш сертификата, который сейчас не в цепочке, предъявляемой сервером. Например, другого корневого CA. Или выдающего. Такой параметр pin-sha256 будет называться backup key и для корректной работы HPKP такой нужен хотя бы один.</w:t>
      </w:r>
    </w:p>
    <w:p w14:paraId="156F064C"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Поэтому минимальный правильный комплект pin-sha256 – это два значения хэша; одно соответствующее одному из хэшей открытых ключей какого-либо из сертификатов, предъявляемых сервером, и одно не-соответствующее.</w:t>
      </w:r>
    </w:p>
    <w:p w14:paraId="5F515BDD"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Посчитать pin-sha256 для вашего сайта несложно по </w:t>
      </w:r>
      <w:hyperlink r:id="rId99" w:history="1">
        <w:r w:rsidRPr="00D75814">
          <w:rPr>
            <w:rFonts w:ascii="Arial" w:eastAsia="Times New Roman" w:hAnsi="Arial" w:cs="Arial"/>
            <w:color w:val="04943D"/>
            <w:sz w:val="21"/>
            <w:szCs w:val="21"/>
            <w:u w:val="single"/>
            <w:lang w:eastAsia="ru-RU"/>
          </w:rPr>
          <w:t>вот этой вот ссылке</w:t>
        </w:r>
      </w:hyperlink>
      <w:r w:rsidRPr="00D75814">
        <w:rPr>
          <w:rFonts w:ascii="Arial" w:eastAsia="Times New Roman" w:hAnsi="Arial" w:cs="Arial"/>
          <w:color w:val="454545"/>
          <w:sz w:val="21"/>
          <w:szCs w:val="21"/>
          <w:lang w:eastAsia="ru-RU"/>
        </w:rPr>
        <w:t> – достаточно ввести полный URL и система покажет вам полный список хэшей для всех полученных от HTTPS-сервера сертификатов:</w:t>
      </w:r>
    </w:p>
    <w:p w14:paraId="4F3E0759" w14:textId="5ED15E53"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060976C9" wp14:editId="45295C93">
            <wp:extent cx="6645910" cy="232600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645910" cy="2326005"/>
                    </a:xfrm>
                    <a:prstGeom prst="rect">
                      <a:avLst/>
                    </a:prstGeom>
                    <a:noFill/>
                    <a:ln>
                      <a:noFill/>
                    </a:ln>
                  </pic:spPr>
                </pic:pic>
              </a:graphicData>
            </a:graphic>
          </wp:inline>
        </w:drawing>
      </w:r>
      <w:hyperlink r:id="rId101" w:tooltip="Вычисление pin-sha256 для HTTPS-сайта" w:history="1">
        <w:r w:rsidRPr="00D75814">
          <w:rPr>
            <w:rFonts w:ascii="Arial" w:eastAsia="Times New Roman" w:hAnsi="Arial" w:cs="Arial"/>
            <w:color w:val="FFFFFF"/>
            <w:sz w:val="27"/>
            <w:szCs w:val="27"/>
            <w:bdr w:val="none" w:sz="0" w:space="0" w:color="auto" w:frame="1"/>
            <w:lang w:eastAsia="ru-RU"/>
          </w:rPr>
          <w:t>Вычисление pin-sha256 для HTTPS-сайта</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1161 px на 406 px)</w:t>
        </w:r>
      </w:hyperlink>
    </w:p>
    <w:p w14:paraId="19ACC7E9"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val="en-US" w:eastAsia="ru-RU"/>
        </w:rPr>
      </w:pPr>
      <w:r w:rsidRPr="00D75814">
        <w:rPr>
          <w:rFonts w:ascii="Arial" w:eastAsia="Times New Roman" w:hAnsi="Arial" w:cs="Arial"/>
          <w:color w:val="454545"/>
          <w:sz w:val="35"/>
          <w:szCs w:val="35"/>
          <w:lang w:val="en-US" w:eastAsia="ru-RU"/>
        </w:rPr>
        <w:t xml:space="preserve">HTTP Public Key Pinning – </w:t>
      </w:r>
      <w:r w:rsidRPr="00D75814">
        <w:rPr>
          <w:rFonts w:ascii="Arial" w:eastAsia="Times New Roman" w:hAnsi="Arial" w:cs="Arial"/>
          <w:color w:val="454545"/>
          <w:sz w:val="35"/>
          <w:szCs w:val="35"/>
          <w:lang w:eastAsia="ru-RU"/>
        </w:rPr>
        <w:t>параметр</w:t>
      </w:r>
      <w:r w:rsidRPr="00D75814">
        <w:rPr>
          <w:rFonts w:ascii="Arial" w:eastAsia="Times New Roman" w:hAnsi="Arial" w:cs="Arial"/>
          <w:color w:val="454545"/>
          <w:sz w:val="35"/>
          <w:szCs w:val="35"/>
          <w:lang w:val="en-US" w:eastAsia="ru-RU"/>
        </w:rPr>
        <w:t xml:space="preserve"> includeSubDomains</w:t>
      </w:r>
    </w:p>
    <w:p w14:paraId="147E02AC"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Здесь всё, как в HSTS – “распространять ли действие информации из заголовка на субдомены”. Если вы используете wildcard-сертификат, то этот вариант обычно удобен – можно на корневом домене объявить заголовок, и всякие субдомены уже обойдутся без него – когда с ними будет устанавливаться HTTPS-сессия, браузер будет учитывать информацию “основного” домена и не будет тратиться лишний трафик на то, чтобы каждый субдомен явно сообщал “да, у меня такой же сертификат с такими же хэшами”.</w:t>
      </w:r>
    </w:p>
    <w:p w14:paraId="41394FD5"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val="en-US" w:eastAsia="ru-RU"/>
        </w:rPr>
      </w:pPr>
      <w:r w:rsidRPr="00D75814">
        <w:rPr>
          <w:rFonts w:ascii="Arial" w:eastAsia="Times New Roman" w:hAnsi="Arial" w:cs="Arial"/>
          <w:color w:val="454545"/>
          <w:sz w:val="35"/>
          <w:szCs w:val="35"/>
          <w:lang w:val="en-US" w:eastAsia="ru-RU"/>
        </w:rPr>
        <w:t xml:space="preserve">HTTP Public Key Pinning – </w:t>
      </w:r>
      <w:r w:rsidRPr="00D75814">
        <w:rPr>
          <w:rFonts w:ascii="Arial" w:eastAsia="Times New Roman" w:hAnsi="Arial" w:cs="Arial"/>
          <w:color w:val="454545"/>
          <w:sz w:val="35"/>
          <w:szCs w:val="35"/>
          <w:lang w:eastAsia="ru-RU"/>
        </w:rPr>
        <w:t>параметр</w:t>
      </w:r>
      <w:r w:rsidRPr="00D75814">
        <w:rPr>
          <w:rFonts w:ascii="Arial" w:eastAsia="Times New Roman" w:hAnsi="Arial" w:cs="Arial"/>
          <w:color w:val="454545"/>
          <w:sz w:val="35"/>
          <w:szCs w:val="35"/>
          <w:lang w:val="en-US" w:eastAsia="ru-RU"/>
        </w:rPr>
        <w:t xml:space="preserve"> report-URI</w:t>
      </w:r>
    </w:p>
    <w:p w14:paraId="4EB885E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Данный параметр нужен для указания браузеру, куда стучать в случае обнаружения нарушений. Это полезный пункт – в сценарии вида </w:t>
      </w:r>
      <w:r w:rsidRPr="00D75814">
        <w:rPr>
          <w:rFonts w:ascii="Arial" w:eastAsia="Times New Roman" w:hAnsi="Arial" w:cs="Arial"/>
          <w:i/>
          <w:iCs/>
          <w:color w:val="454555"/>
          <w:sz w:val="21"/>
          <w:szCs w:val="21"/>
          <w:lang w:eastAsia="ru-RU"/>
        </w:rPr>
        <w:t>“Наш сотрудник работал-работал с нашим корпоративным сайтом из дома, а потом пришёл в Плохую Фирму и попытался открыть наш сайт из их корпоративной сети – а тут-то ему местный Плохой Шлюз ловко подставил фальшивый сертификат. Но у нашего сотрудника был закэширован заголовок HPKP с правильным хэшем и браузер сотрудника разоблачил подделку и быстро настучал Куда Надо”</w:t>
      </w:r>
      <w:r w:rsidRPr="00D75814">
        <w:rPr>
          <w:rFonts w:ascii="Arial" w:eastAsia="Times New Roman" w:hAnsi="Arial" w:cs="Arial"/>
          <w:color w:val="454545"/>
          <w:sz w:val="21"/>
          <w:szCs w:val="21"/>
          <w:lang w:eastAsia="ru-RU"/>
        </w:rPr>
        <w:t> всё будет автоматизировано. Данные отправляются в виде POST-запроса в </w:t>
      </w:r>
      <w:hyperlink r:id="rId102" w:anchor="section-3" w:history="1">
        <w:r w:rsidRPr="00D75814">
          <w:rPr>
            <w:rFonts w:ascii="Arial" w:eastAsia="Times New Roman" w:hAnsi="Arial" w:cs="Arial"/>
            <w:color w:val="04943D"/>
            <w:sz w:val="21"/>
            <w:szCs w:val="21"/>
            <w:u w:val="single"/>
            <w:lang w:eastAsia="ru-RU"/>
          </w:rPr>
          <w:t>JSON</w:t>
        </w:r>
      </w:hyperlink>
      <w:r w:rsidRPr="00D75814">
        <w:rPr>
          <w:rFonts w:ascii="Arial" w:eastAsia="Times New Roman" w:hAnsi="Arial" w:cs="Arial"/>
          <w:color w:val="454545"/>
          <w:sz w:val="21"/>
          <w:szCs w:val="21"/>
          <w:lang w:eastAsia="ru-RU"/>
        </w:rPr>
        <w:t>, подробнее про это есть в статье </w:t>
      </w:r>
      <w:hyperlink r:id="rId103" w:history="1">
        <w:r w:rsidRPr="00D75814">
          <w:rPr>
            <w:rFonts w:ascii="Arial" w:eastAsia="Times New Roman" w:hAnsi="Arial" w:cs="Arial"/>
            <w:color w:val="04943D"/>
            <w:sz w:val="21"/>
            <w:szCs w:val="21"/>
            <w:u w:val="single"/>
            <w:lang w:eastAsia="ru-RU"/>
          </w:rPr>
          <w:t>про настройку отправки отчётности механизма HTTP Public Key Pinning и других</w:t>
        </w:r>
      </w:hyperlink>
      <w:r w:rsidRPr="00D75814">
        <w:rPr>
          <w:rFonts w:ascii="Arial" w:eastAsia="Times New Roman" w:hAnsi="Arial" w:cs="Arial"/>
          <w:color w:val="454545"/>
          <w:sz w:val="21"/>
          <w:szCs w:val="21"/>
          <w:lang w:eastAsia="ru-RU"/>
        </w:rPr>
        <w:t>.</w:t>
      </w:r>
    </w:p>
    <w:p w14:paraId="17F6D65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Пример заголовка, используемого у нас на сайте </w:t>
      </w:r>
      <w:r w:rsidRPr="00D75814">
        <w:rPr>
          <w:rFonts w:ascii="Courier New" w:eastAsia="Times New Roman" w:hAnsi="Courier New" w:cs="Courier New"/>
          <w:b/>
          <w:bCs/>
          <w:color w:val="454545"/>
          <w:sz w:val="20"/>
          <w:szCs w:val="20"/>
          <w:lang w:eastAsia="ru-RU"/>
        </w:rPr>
        <w:t>www.atraining.ru</w:t>
      </w:r>
      <w:r w:rsidRPr="00D75814">
        <w:rPr>
          <w:rFonts w:ascii="Arial" w:eastAsia="Times New Roman" w:hAnsi="Arial" w:cs="Arial"/>
          <w:color w:val="454545"/>
          <w:sz w:val="21"/>
          <w:szCs w:val="21"/>
          <w:lang w:eastAsia="ru-RU"/>
        </w:rPr>
        <w:t>:</w:t>
      </w:r>
    </w:p>
    <w:p w14:paraId="7389FAD5" w14:textId="77777777" w:rsidR="00D75814" w:rsidRPr="00D75814" w:rsidRDefault="00D75814" w:rsidP="00D75814">
      <w:pPr>
        <w:shd w:val="clear" w:color="auto" w:fill="FFFFFF"/>
        <w:spacing w:line="240" w:lineRule="auto"/>
        <w:rPr>
          <w:rFonts w:ascii="Arial" w:eastAsia="Times New Roman" w:hAnsi="Arial" w:cs="Arial"/>
          <w:color w:val="454545"/>
          <w:sz w:val="21"/>
          <w:szCs w:val="21"/>
          <w:lang w:val="en-US" w:eastAsia="ru-RU"/>
        </w:rPr>
      </w:pPr>
      <w:r w:rsidRPr="00D75814">
        <w:rPr>
          <w:rFonts w:ascii="Arial" w:eastAsia="Times New Roman" w:hAnsi="Arial" w:cs="Arial"/>
          <w:color w:val="454545"/>
          <w:sz w:val="21"/>
          <w:szCs w:val="21"/>
          <w:lang w:val="en-US" w:eastAsia="ru-RU"/>
        </w:rPr>
        <w:t>max-age=31536000; pin-sha256=””; pin-sha256=””; pin-sha256=””; report-URI=”https://www.atraining.ru/report-uri/hpkp”; includeSubDomains</w:t>
      </w:r>
    </w:p>
    <w:p w14:paraId="0F68A9C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(хэши я не указываю, т.к. они могут меняться – вы можете посмотреть фактический ответ сервера в любое время).</w:t>
      </w:r>
    </w:p>
    <w:p w14:paraId="3D46F105"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Также заметим, что вместо заголовка Public-Key-Pins может в начале внедрения технологии использоваться Public-Key-Pins-Report-Only – он действует идентично, разве что при нарушении только ругается, а не запрещает доступ к сайту. Удобно для тестирования.</w:t>
      </w:r>
    </w:p>
    <w:p w14:paraId="65991499"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Механизм DNS CAA – DNS Certification Authority Authorization</w:t>
      </w:r>
    </w:p>
    <w:p w14:paraId="3CB80BDF"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Этот механизм также нужен для доп.проверки “а хороший ли нам сертификат предъявляет сервер?” – только в отличии от HPKP проверка делается не через тот же веб-сервер, а через DNS. Это увеличивает уровень надёжности – злоумышленнику придётся получить контроль над DNS-зоной, чтобы подделать CAA-запись – ну или подменить запись “на лету”, что в случае с DNSSEC станет практически невозможным.</w:t>
      </w:r>
    </w:p>
    <w:p w14:paraId="7BAC3F20"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Данный механизм появился в 2013м году в </w:t>
      </w:r>
      <w:hyperlink r:id="rId104" w:tgtFrame="_blank" w:tooltip="Стандарт RFC 6844" w:history="1">
        <w:r w:rsidRPr="00D75814">
          <w:rPr>
            <w:rFonts w:ascii="Arial" w:eastAsia="Times New Roman" w:hAnsi="Arial" w:cs="Arial"/>
            <w:color w:val="04943D"/>
            <w:sz w:val="21"/>
            <w:szCs w:val="21"/>
            <w:u w:val="single"/>
            <w:lang w:eastAsia="ru-RU"/>
          </w:rPr>
          <w:t>RFC 6844</w:t>
        </w:r>
      </w:hyperlink>
      <w:r w:rsidRPr="00D75814">
        <w:rPr>
          <w:rFonts w:ascii="Arial" w:eastAsia="Times New Roman" w:hAnsi="Arial" w:cs="Arial"/>
          <w:color w:val="454545"/>
          <w:sz w:val="21"/>
          <w:szCs w:val="21"/>
          <w:lang w:eastAsia="ru-RU"/>
        </w:rPr>
        <w:t>, который </w:t>
      </w:r>
      <w:del w:id="0" w:author="Unknown">
        <w:r w:rsidRPr="00D75814">
          <w:rPr>
            <w:rFonts w:ascii="Arial" w:eastAsia="Times New Roman" w:hAnsi="Arial" w:cs="Arial"/>
            <w:color w:val="454545"/>
            <w:sz w:val="21"/>
            <w:szCs w:val="21"/>
            <w:lang w:eastAsia="ru-RU"/>
          </w:rPr>
          <w:delText>до сих пор Proposed Standard</w:delText>
        </w:r>
      </w:del>
      <w:r w:rsidRPr="00D75814">
        <w:rPr>
          <w:rFonts w:ascii="Arial" w:eastAsia="Times New Roman" w:hAnsi="Arial" w:cs="Arial"/>
          <w:color w:val="454545"/>
          <w:sz w:val="21"/>
          <w:szCs w:val="21"/>
          <w:lang w:eastAsia="ru-RU"/>
        </w:rPr>
        <w:t> </w:t>
      </w:r>
      <w:hyperlink r:id="rId105" w:history="1">
        <w:r w:rsidRPr="00D75814">
          <w:rPr>
            <w:rFonts w:ascii="Arial" w:eastAsia="Times New Roman" w:hAnsi="Arial" w:cs="Arial"/>
            <w:color w:val="04943D"/>
            <w:sz w:val="21"/>
            <w:szCs w:val="21"/>
            <w:u w:val="single"/>
            <w:lang w:eastAsia="ru-RU"/>
          </w:rPr>
          <w:t>уже с сентября 2017 года является обязательным для проверки</w:t>
        </w:r>
      </w:hyperlink>
      <w:r w:rsidRPr="00D75814">
        <w:rPr>
          <w:rFonts w:ascii="Arial" w:eastAsia="Times New Roman" w:hAnsi="Arial" w:cs="Arial"/>
          <w:color w:val="454545"/>
          <w:sz w:val="21"/>
          <w:szCs w:val="21"/>
          <w:lang w:eastAsia="ru-RU"/>
        </w:rPr>
        <w:t> – но в общем-то ничего не мешает использовать данную технологию, так как есть сервисы, умеющие проверять эту запись и делать на основании этого выводы.</w:t>
      </w:r>
    </w:p>
    <w:p w14:paraId="19FEBC0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lastRenderedPageBreak/>
        <w:t>Замечу, что для использования DNS CAA вам надо будет развернуть сторонний DNS-сервер (например, ISC BIND), потому что DNS, встроенный в Windows Server,не умеет обрабатывать CAA-записи. Даже если вы внесёте их в файл DNS-зоны вручную.</w:t>
      </w:r>
    </w:p>
    <w:p w14:paraId="5C7FB600"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Формат CAA-записи достаточно прост – в нашем домене </w:t>
      </w:r>
      <w:r w:rsidRPr="00D75814">
        <w:rPr>
          <w:rFonts w:ascii="Arial" w:eastAsia="Times New Roman" w:hAnsi="Arial" w:cs="Arial"/>
          <w:b/>
          <w:bCs/>
          <w:color w:val="454545"/>
          <w:sz w:val="21"/>
          <w:szCs w:val="21"/>
          <w:lang w:eastAsia="ru-RU"/>
        </w:rPr>
        <w:t>atraining.ru</w:t>
      </w:r>
      <w:r w:rsidRPr="00D75814">
        <w:rPr>
          <w:rFonts w:ascii="Arial" w:eastAsia="Times New Roman" w:hAnsi="Arial" w:cs="Arial"/>
          <w:color w:val="454545"/>
          <w:sz w:val="21"/>
          <w:szCs w:val="21"/>
          <w:lang w:eastAsia="ru-RU"/>
        </w:rPr>
        <w:t> CAA-запись выглядит так:</w:t>
      </w:r>
    </w:p>
    <w:p w14:paraId="2A7601F5" w14:textId="77777777" w:rsidR="00D75814" w:rsidRPr="00D75814" w:rsidRDefault="00D75814" w:rsidP="00D75814">
      <w:pPr>
        <w:shd w:val="clear" w:color="auto" w:fill="FFFFFF"/>
        <w:spacing w:line="240" w:lineRule="auto"/>
        <w:rPr>
          <w:rFonts w:ascii="Arial" w:eastAsia="Times New Roman" w:hAnsi="Arial" w:cs="Arial"/>
          <w:color w:val="454545"/>
          <w:sz w:val="21"/>
          <w:szCs w:val="21"/>
          <w:lang w:val="en-US" w:eastAsia="ru-RU"/>
        </w:rPr>
      </w:pPr>
      <w:r w:rsidRPr="00D75814">
        <w:rPr>
          <w:rFonts w:ascii="Courier New" w:eastAsia="Times New Roman" w:hAnsi="Courier New" w:cs="Courier New"/>
          <w:b/>
          <w:bCs/>
          <w:color w:val="454545"/>
          <w:sz w:val="20"/>
          <w:szCs w:val="20"/>
          <w:lang w:val="en-US" w:eastAsia="ru-RU"/>
        </w:rPr>
        <w:t>atraining.ru CAA 0 issue "letsencrypt.org"</w:t>
      </w:r>
      <w:r w:rsidRPr="00D75814">
        <w:rPr>
          <w:rFonts w:ascii="Arial" w:eastAsia="Times New Roman" w:hAnsi="Arial" w:cs="Arial"/>
          <w:color w:val="454545"/>
          <w:sz w:val="21"/>
          <w:szCs w:val="21"/>
          <w:lang w:val="en-US" w:eastAsia="ru-RU"/>
        </w:rPr>
        <w:t> </w:t>
      </w:r>
      <w:r w:rsidRPr="00D75814">
        <w:rPr>
          <w:rFonts w:ascii="Courier New" w:eastAsia="Times New Roman" w:hAnsi="Courier New" w:cs="Courier New"/>
          <w:b/>
          <w:bCs/>
          <w:color w:val="454545"/>
          <w:sz w:val="20"/>
          <w:szCs w:val="20"/>
          <w:lang w:val="en-US" w:eastAsia="ru-RU"/>
        </w:rPr>
        <w:t>atraining.ru CAA 0 iodef "https://www.atraining.ru/report-uri/caa"</w:t>
      </w:r>
      <w:r w:rsidRPr="00D75814">
        <w:rPr>
          <w:rFonts w:ascii="Arial" w:eastAsia="Times New Roman" w:hAnsi="Arial" w:cs="Arial"/>
          <w:color w:val="454545"/>
          <w:sz w:val="21"/>
          <w:szCs w:val="21"/>
          <w:lang w:val="en-US" w:eastAsia="ru-RU"/>
        </w:rPr>
        <w:t> </w:t>
      </w:r>
      <w:r w:rsidRPr="00D75814">
        <w:rPr>
          <w:rFonts w:ascii="Courier New" w:eastAsia="Times New Roman" w:hAnsi="Courier New" w:cs="Courier New"/>
          <w:b/>
          <w:bCs/>
          <w:color w:val="454545"/>
          <w:sz w:val="20"/>
          <w:szCs w:val="20"/>
          <w:lang w:val="en-US" w:eastAsia="ru-RU"/>
        </w:rPr>
        <w:t>atraining.ru CAA 0 iodef "mailto:info@atraining.ru"</w:t>
      </w:r>
    </w:p>
    <w:p w14:paraId="0C35D352"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Что же обозначают эти параметры?</w:t>
      </w:r>
    </w:p>
    <w:p w14:paraId="07F8B6ED"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eastAsia="ru-RU"/>
        </w:rPr>
      </w:pPr>
      <w:r w:rsidRPr="00D75814">
        <w:rPr>
          <w:rFonts w:ascii="Arial" w:eastAsia="Times New Roman" w:hAnsi="Arial" w:cs="Arial"/>
          <w:color w:val="454545"/>
          <w:sz w:val="35"/>
          <w:szCs w:val="35"/>
          <w:lang w:eastAsia="ru-RU"/>
        </w:rPr>
        <w:t>DNS CAA – параметр issue</w:t>
      </w:r>
    </w:p>
    <w:p w14:paraId="6B8E562C"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Параметр issue и следующее за ним значение говорят следующее – </w:t>
      </w:r>
      <w:r w:rsidRPr="00D75814">
        <w:rPr>
          <w:rFonts w:ascii="Arial" w:eastAsia="Times New Roman" w:hAnsi="Arial" w:cs="Arial"/>
          <w:i/>
          <w:iCs/>
          <w:color w:val="454555"/>
          <w:sz w:val="21"/>
          <w:szCs w:val="21"/>
          <w:lang w:eastAsia="ru-RU"/>
        </w:rPr>
        <w:t>“мы подтверждаем, что для подтверждения подлинности указанной сущности (в нашем варианте это домен </w:t>
      </w:r>
      <w:r w:rsidRPr="00D75814">
        <w:rPr>
          <w:rFonts w:ascii="Courier New" w:eastAsia="Times New Roman" w:hAnsi="Courier New" w:cs="Courier New"/>
          <w:b/>
          <w:bCs/>
          <w:i/>
          <w:iCs/>
          <w:color w:val="454555"/>
          <w:sz w:val="20"/>
          <w:szCs w:val="20"/>
          <w:lang w:eastAsia="ru-RU"/>
        </w:rPr>
        <w:t>atraining.ru</w:t>
      </w:r>
      <w:r w:rsidRPr="00D75814">
        <w:rPr>
          <w:rFonts w:ascii="Arial" w:eastAsia="Times New Roman" w:hAnsi="Arial" w:cs="Arial"/>
          <w:i/>
          <w:iCs/>
          <w:color w:val="454555"/>
          <w:sz w:val="21"/>
          <w:szCs w:val="21"/>
          <w:lang w:eastAsia="ru-RU"/>
        </w:rPr>
        <w:t>) может быть предъявлен сертификат от издателя </w:t>
      </w:r>
      <w:r w:rsidRPr="00D75814">
        <w:rPr>
          <w:rFonts w:ascii="Courier New" w:eastAsia="Times New Roman" w:hAnsi="Courier New" w:cs="Courier New"/>
          <w:b/>
          <w:bCs/>
          <w:i/>
          <w:iCs/>
          <w:color w:val="454555"/>
          <w:sz w:val="20"/>
          <w:szCs w:val="20"/>
          <w:lang w:eastAsia="ru-RU"/>
        </w:rPr>
        <w:t>letsencrypt.org</w:t>
      </w:r>
      <w:r w:rsidRPr="00D75814">
        <w:rPr>
          <w:rFonts w:ascii="Arial" w:eastAsia="Times New Roman" w:hAnsi="Arial" w:cs="Arial"/>
          <w:i/>
          <w:iCs/>
          <w:color w:val="454555"/>
          <w:sz w:val="21"/>
          <w:szCs w:val="21"/>
          <w:lang w:eastAsia="ru-RU"/>
        </w:rPr>
        <w:t>, либо кого-то, наделённым правом действовать от лица </w:t>
      </w:r>
      <w:r w:rsidRPr="00D75814">
        <w:rPr>
          <w:rFonts w:ascii="Courier New" w:eastAsia="Times New Roman" w:hAnsi="Courier New" w:cs="Courier New"/>
          <w:b/>
          <w:bCs/>
          <w:i/>
          <w:iCs/>
          <w:color w:val="454555"/>
          <w:sz w:val="20"/>
          <w:szCs w:val="20"/>
          <w:lang w:eastAsia="ru-RU"/>
        </w:rPr>
        <w:t>letsencrypt.org</w:t>
      </w:r>
      <w:r w:rsidRPr="00D75814">
        <w:rPr>
          <w:rFonts w:ascii="Arial" w:eastAsia="Times New Roman" w:hAnsi="Arial" w:cs="Arial"/>
          <w:i/>
          <w:iCs/>
          <w:color w:val="454555"/>
          <w:sz w:val="21"/>
          <w:szCs w:val="21"/>
          <w:lang w:eastAsia="ru-RU"/>
        </w:rPr>
        <w:t>“</w:t>
      </w:r>
      <w:r w:rsidRPr="00D75814">
        <w:rPr>
          <w:rFonts w:ascii="Arial" w:eastAsia="Times New Roman" w:hAnsi="Arial" w:cs="Arial"/>
          <w:color w:val="454545"/>
          <w:sz w:val="21"/>
          <w:szCs w:val="21"/>
          <w:lang w:eastAsia="ru-RU"/>
        </w:rPr>
        <w:t>.</w:t>
      </w:r>
    </w:p>
    <w:p w14:paraId="4E8CB90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То есть если кто-то попытается “на лету” подделать наш сертификат, даже подставив выданный доверенным центром сертификации, проверка через DNS CAA покажет, что сертификат может и валидный по всем критериям, да вот выдан не тем, кем надо. Это достаточно эффективно уберёт атаки вида </w:t>
      </w:r>
      <w:r w:rsidRPr="00D75814">
        <w:rPr>
          <w:rFonts w:ascii="Arial" w:eastAsia="Times New Roman" w:hAnsi="Arial" w:cs="Arial"/>
          <w:i/>
          <w:iCs/>
          <w:color w:val="454555"/>
          <w:sz w:val="21"/>
          <w:szCs w:val="21"/>
          <w:lang w:eastAsia="ru-RU"/>
        </w:rPr>
        <w:t>“к нашему ресурсу подключаются из внутрикорпоративной сети, где развёрнут какой-то проксирующий сервер, типа старого TMG 2010, который “на лету” генерит доверенные сертификаты для всех запросов”</w:t>
      </w:r>
      <w:r w:rsidRPr="00D75814">
        <w:rPr>
          <w:rFonts w:ascii="Arial" w:eastAsia="Times New Roman" w:hAnsi="Arial" w:cs="Arial"/>
          <w:color w:val="454545"/>
          <w:sz w:val="21"/>
          <w:szCs w:val="21"/>
          <w:lang w:eastAsia="ru-RU"/>
        </w:rPr>
        <w:t> – ведь при этом сценарии сертификат, с точки зрения внутридоменной машины, валидный.</w:t>
      </w:r>
    </w:p>
    <w:p w14:paraId="07A39392"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Плюс CA, которому придёт запрос на выдачу сертификата для домена, проверит CAA-записи и скажет “увы, я не имею права выдавать этому домену”, что дополнительно отсечёт возможности для подделки (правда, если CA умеет и хочет это делать, что спорно).</w:t>
      </w:r>
    </w:p>
    <w:p w14:paraId="296100D6"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Существует также вариант параметра </w:t>
      </w:r>
      <w:r w:rsidRPr="00D75814">
        <w:rPr>
          <w:rFonts w:ascii="Courier New" w:eastAsia="Times New Roman" w:hAnsi="Courier New" w:cs="Courier New"/>
          <w:b/>
          <w:bCs/>
          <w:color w:val="454545"/>
          <w:sz w:val="20"/>
          <w:szCs w:val="20"/>
          <w:lang w:eastAsia="ru-RU"/>
        </w:rPr>
        <w:t>issuewild</w:t>
      </w:r>
      <w:r w:rsidRPr="00D75814">
        <w:rPr>
          <w:rFonts w:ascii="Arial" w:eastAsia="Times New Roman" w:hAnsi="Arial" w:cs="Arial"/>
          <w:color w:val="454545"/>
          <w:sz w:val="21"/>
          <w:szCs w:val="21"/>
          <w:lang w:eastAsia="ru-RU"/>
        </w:rPr>
        <w:t>, который записывается идентично, но расширяет сферу применения до </w:t>
      </w:r>
      <w:r w:rsidRPr="00D75814">
        <w:rPr>
          <w:rFonts w:ascii="Arial" w:eastAsia="Times New Roman" w:hAnsi="Arial" w:cs="Arial"/>
          <w:i/>
          <w:iCs/>
          <w:color w:val="454555"/>
          <w:sz w:val="21"/>
          <w:szCs w:val="21"/>
          <w:lang w:eastAsia="ru-RU"/>
        </w:rPr>
        <w:t>“мы подтверждаем, что для указанной сущности признаётся подходящим сертификат, необязательно явно указывающий на наш FQDN – подойдёт и вариант, например, *.atraining.ru”</w:t>
      </w:r>
      <w:r w:rsidRPr="00D75814">
        <w:rPr>
          <w:rFonts w:ascii="Arial" w:eastAsia="Times New Roman" w:hAnsi="Arial" w:cs="Arial"/>
          <w:color w:val="454545"/>
          <w:sz w:val="21"/>
          <w:szCs w:val="21"/>
          <w:lang w:eastAsia="ru-RU"/>
        </w:rPr>
        <w:t>.</w:t>
      </w:r>
    </w:p>
    <w:p w14:paraId="0969DF72"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eastAsia="ru-RU"/>
        </w:rPr>
      </w:pPr>
      <w:r w:rsidRPr="00D75814">
        <w:rPr>
          <w:rFonts w:ascii="Arial" w:eastAsia="Times New Roman" w:hAnsi="Arial" w:cs="Arial"/>
          <w:color w:val="454545"/>
          <w:sz w:val="35"/>
          <w:szCs w:val="35"/>
          <w:lang w:eastAsia="ru-RU"/>
        </w:rPr>
        <w:t>DNS CAA – параметр iodef</w:t>
      </w:r>
    </w:p>
    <w:p w14:paraId="3DADD9C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Параметр iodef – это стандартный, описанный в </w:t>
      </w:r>
      <w:hyperlink r:id="rId106" w:tgtFrame="_blank" w:tooltip="Стандарт RFC 5070" w:history="1">
        <w:r w:rsidRPr="00D75814">
          <w:rPr>
            <w:rFonts w:ascii="Arial" w:eastAsia="Times New Roman" w:hAnsi="Arial" w:cs="Arial"/>
            <w:color w:val="04943D"/>
            <w:sz w:val="21"/>
            <w:szCs w:val="21"/>
            <w:u w:val="single"/>
            <w:lang w:eastAsia="ru-RU"/>
          </w:rPr>
          <w:t>RFC 5070</w:t>
        </w:r>
      </w:hyperlink>
      <w:r w:rsidRPr="00D75814">
        <w:rPr>
          <w:rFonts w:ascii="Arial" w:eastAsia="Times New Roman" w:hAnsi="Arial" w:cs="Arial"/>
          <w:color w:val="454545"/>
          <w:sz w:val="21"/>
          <w:szCs w:val="21"/>
          <w:lang w:eastAsia="ru-RU"/>
        </w:rPr>
        <w:t> “способ автоматической связи” – например, URL-адрес страницы или e-mail. Нужен для того, чтобы проверяющая со стороны клиента подсистема могла (если умеет) как-то отсигналить “проверка не удалась”. Про вариант с report-uri есть </w:t>
      </w:r>
      <w:hyperlink r:id="rId107" w:history="1">
        <w:r w:rsidRPr="00D75814">
          <w:rPr>
            <w:rFonts w:ascii="Arial" w:eastAsia="Times New Roman" w:hAnsi="Arial" w:cs="Arial"/>
            <w:color w:val="04943D"/>
            <w:sz w:val="21"/>
            <w:szCs w:val="21"/>
            <w:u w:val="single"/>
            <w:lang w:eastAsia="ru-RU"/>
          </w:rPr>
          <w:t>отдельная статья про настройку отчётности механизма DNS CAA и других</w:t>
        </w:r>
      </w:hyperlink>
      <w:r w:rsidRPr="00D75814">
        <w:rPr>
          <w:rFonts w:ascii="Arial" w:eastAsia="Times New Roman" w:hAnsi="Arial" w:cs="Arial"/>
          <w:color w:val="454545"/>
          <w:sz w:val="21"/>
          <w:szCs w:val="21"/>
          <w:lang w:eastAsia="ru-RU"/>
        </w:rPr>
        <w:t>.</w:t>
      </w:r>
    </w:p>
    <w:p w14:paraId="51878393"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eastAsia="ru-RU"/>
        </w:rPr>
      </w:pPr>
      <w:r w:rsidRPr="00D75814">
        <w:rPr>
          <w:rFonts w:ascii="Arial" w:eastAsia="Times New Roman" w:hAnsi="Arial" w:cs="Arial"/>
          <w:color w:val="454545"/>
          <w:sz w:val="35"/>
          <w:szCs w:val="35"/>
          <w:lang w:eastAsia="ru-RU"/>
        </w:rPr>
        <w:t>Нуль после CAA</w:t>
      </w:r>
    </w:p>
    <w:p w14:paraId="56CF7CA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Это – флаговое битовое поле, длиной с байт, обычно оно заполнено нулями, но может быть задано значение 128 (т.е. включен старший бит) – в этом случае значение будет помечено как критическое и должно обрабатываться с той же логикой, что и critical extensions в x.509v3-сертификате. Начиная с сентября 2017 вы можете выставить 128 у всех issue, чтобы абсолютно точно зафиксировать ситуацию </w:t>
      </w:r>
      <w:r w:rsidRPr="00D75814">
        <w:rPr>
          <w:rFonts w:ascii="Arial" w:eastAsia="Times New Roman" w:hAnsi="Arial" w:cs="Arial"/>
          <w:i/>
          <w:iCs/>
          <w:color w:val="454555"/>
          <w:sz w:val="21"/>
          <w:szCs w:val="21"/>
          <w:lang w:eastAsia="ru-RU"/>
        </w:rPr>
        <w:t>“CA, никогда не обрабатывайте запросы на выдачу нашему домену сертификатов, что бы там не предъявлял запрашивающий, если не находите себя в CAA-ответе”</w:t>
      </w:r>
      <w:r w:rsidRPr="00D75814">
        <w:rPr>
          <w:rFonts w:ascii="Arial" w:eastAsia="Times New Roman" w:hAnsi="Arial" w:cs="Arial"/>
          <w:color w:val="454545"/>
          <w:sz w:val="21"/>
          <w:szCs w:val="21"/>
          <w:lang w:eastAsia="ru-RU"/>
        </w:rPr>
        <w:t>.</w:t>
      </w:r>
    </w:p>
    <w:p w14:paraId="70EE4C90"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Выглядит рабочий DNS CAA в результатах тестирования примерно так:</w:t>
      </w:r>
    </w:p>
    <w:p w14:paraId="00FC231B" w14:textId="1E9C3336"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341EBAB0" wp14:editId="65FFBA55">
            <wp:extent cx="6645910" cy="941705"/>
            <wp:effectExtent l="0" t="0" r="2540" b="0"/>
            <wp:docPr id="5" name="Рисунок 5" descr="Работающий DNS CAA для дом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Работающий DNS CAA для домена"/>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645910" cy="941705"/>
                    </a:xfrm>
                    <a:prstGeom prst="rect">
                      <a:avLst/>
                    </a:prstGeom>
                    <a:noFill/>
                    <a:ln>
                      <a:noFill/>
                    </a:ln>
                  </pic:spPr>
                </pic:pic>
              </a:graphicData>
            </a:graphic>
          </wp:inline>
        </w:drawing>
      </w:r>
      <w:hyperlink r:id="rId109" w:tooltip="Работающий DNS CAA для домена" w:history="1">
        <w:r w:rsidRPr="00D75814">
          <w:rPr>
            <w:rFonts w:ascii="Arial" w:eastAsia="Times New Roman" w:hAnsi="Arial" w:cs="Arial"/>
            <w:color w:val="FFFFFF"/>
            <w:sz w:val="27"/>
            <w:szCs w:val="27"/>
            <w:bdr w:val="none" w:sz="0" w:space="0" w:color="auto" w:frame="1"/>
            <w:lang w:eastAsia="ru-RU"/>
          </w:rPr>
          <w:t>Работающий DNS CAA для домена</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1138 px на 161 px)</w:t>
        </w:r>
      </w:hyperlink>
    </w:p>
    <w:p w14:paraId="63DB80C6"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Теперь посмотрим про кэширование – им тоже нужно управлять, чтобы, например, защититься от избыточной нагрузки в случае часто переподключающихся клиентов.</w:t>
      </w:r>
    </w:p>
    <w:p w14:paraId="76E80E15"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lastRenderedPageBreak/>
        <w:t>Кэшируем SSL/TLS-сессии – используя Session ID</w:t>
      </w:r>
    </w:p>
    <w:p w14:paraId="3F71455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Задача кэширования SSL/TLS достаточно древняя. Очевидно, что криптографические операции по совместной генерации ключевого материала и обмена оным – достаточно серьёзно напрягают процессор. Очевидно, что во всей задаче установки и поддержания работы SSL/TLS-сессии таких задач много, и разных – некоторые из них могут достаточно легко быть ускорены оборудованием (допустим, шифрование AES), а некоторые всё же придётся делать программно.</w:t>
      </w:r>
    </w:p>
    <w:p w14:paraId="777E3BC6"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Поэтому есть смысл как-то упростить жизнь клиента, который – в силу обрыва связи, или какой-то ещё причины – повторно подключается к серверу. Как-то сделать так, чтобы ему не надо было “с нуля” инициировать сессию. Самый простой вариант – это ввести некий идентификатор сессии, Session ID.</w:t>
      </w:r>
    </w:p>
    <w:p w14:paraId="40C80FF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Реализовано это будет так – когда сервер будет отправлять SERVER HELLO, он будет добавлять туда случайно сгенеренный идентификатор сессии. Клиент, если поддерживает данный механизм, сохраняет этот идентификатор, и после может добавить его в CLIENT HELLO, когда будет устанавливать новую сессию. Сервер, как понятно, хранит информацию только успешно установленных сессий, и записывает доп.данные клиента – например, адрес, из-под которого клиент подключается. Если всё ОК, то сессия продолжается, и клиента подключат по сокращённому сценарию согласования – весь этот механизм описан подробно и пошагово в </w:t>
      </w:r>
      <w:hyperlink r:id="rId110" w:tgtFrame="_blank" w:tooltip="Стандарт RFC 5246" w:history="1">
        <w:r w:rsidRPr="00D75814">
          <w:rPr>
            <w:rFonts w:ascii="Arial" w:eastAsia="Times New Roman" w:hAnsi="Arial" w:cs="Arial"/>
            <w:color w:val="04943D"/>
            <w:sz w:val="21"/>
            <w:szCs w:val="21"/>
            <w:u w:val="single"/>
            <w:lang w:eastAsia="ru-RU"/>
          </w:rPr>
          <w:t>RFC 5246</w:t>
        </w:r>
      </w:hyperlink>
      <w:r w:rsidRPr="00D75814">
        <w:rPr>
          <w:rFonts w:ascii="Arial" w:eastAsia="Times New Roman" w:hAnsi="Arial" w:cs="Arial"/>
          <w:color w:val="454545"/>
          <w:sz w:val="21"/>
          <w:szCs w:val="21"/>
          <w:lang w:eastAsia="ru-RU"/>
        </w:rPr>
        <w:t>. Этот механизм поддерживается начиная с Windows Server 2003 – раньше его надо было дополнительно включать, а теперь он включен в SCHANNEL по умолчанию.</w:t>
      </w:r>
    </w:p>
    <w:p w14:paraId="56196C7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Что же будет кэшироваться? В кэше SCHANNEL будут находиться следующие элементы сессии:</w:t>
      </w:r>
    </w:p>
    <w:p w14:paraId="2862129A" w14:textId="77777777" w:rsidR="00D75814" w:rsidRPr="00D75814" w:rsidRDefault="00D75814" w:rsidP="00D75814">
      <w:pPr>
        <w:numPr>
          <w:ilvl w:val="0"/>
          <w:numId w:val="16"/>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Master secret – т.е. тот криптографический материал, ради которого был весь стартовый DH/ECDH обмен.</w:t>
      </w:r>
    </w:p>
    <w:p w14:paraId="557078D5" w14:textId="77777777" w:rsidR="00D75814" w:rsidRPr="00D75814" w:rsidRDefault="00D75814" w:rsidP="00D75814">
      <w:pPr>
        <w:numPr>
          <w:ilvl w:val="0"/>
          <w:numId w:val="16"/>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Список согласованных cipher suite’ов.</w:t>
      </w:r>
    </w:p>
    <w:p w14:paraId="56D869E1" w14:textId="77777777" w:rsidR="00D75814" w:rsidRPr="00D75814" w:rsidRDefault="00D75814" w:rsidP="00D75814">
      <w:pPr>
        <w:numPr>
          <w:ilvl w:val="0"/>
          <w:numId w:val="16"/>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Загруженные сертификаты (в случае серверного кэша – сертификаты, которые предъявил клиент, в случае клиентского – серверные).</w:t>
      </w:r>
    </w:p>
    <w:p w14:paraId="4762C929"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Как понятно, возможность не согласовывать/загружать перечисленное выше хорошо ускорит процесс переподключения. Поэтому механизм этот полезный, а нам остаётся только настроить его.</w:t>
      </w:r>
    </w:p>
    <w:p w14:paraId="33CBFD5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Для этого мы откроем </w:t>
      </w:r>
      <w:r w:rsidRPr="00D75814">
        <w:rPr>
          <w:rFonts w:ascii="Arial" w:eastAsia="Times New Roman" w:hAnsi="Arial" w:cs="Arial"/>
          <w:b/>
          <w:bCs/>
          <w:color w:val="454545"/>
          <w:sz w:val="21"/>
          <w:szCs w:val="21"/>
          <w:lang w:eastAsia="ru-RU"/>
        </w:rPr>
        <w:t>ATcmd</w:t>
      </w:r>
      <w:r w:rsidRPr="00D75814">
        <w:rPr>
          <w:rFonts w:ascii="Arial" w:eastAsia="Times New Roman" w:hAnsi="Arial" w:cs="Arial"/>
          <w:color w:val="454545"/>
          <w:sz w:val="21"/>
          <w:szCs w:val="21"/>
          <w:lang w:eastAsia="ru-RU"/>
        </w:rPr>
        <w:t>, зайдём в контекст </w:t>
      </w:r>
      <w:r w:rsidRPr="00D75814">
        <w:rPr>
          <w:rFonts w:ascii="Arial" w:eastAsia="Times New Roman" w:hAnsi="Arial" w:cs="Arial"/>
          <w:b/>
          <w:bCs/>
          <w:color w:val="454545"/>
          <w:sz w:val="21"/>
          <w:szCs w:val="21"/>
          <w:lang w:eastAsia="ru-RU"/>
        </w:rPr>
        <w:t>tls cache</w:t>
      </w:r>
      <w:r w:rsidRPr="00D75814">
        <w:rPr>
          <w:rFonts w:ascii="Arial" w:eastAsia="Times New Roman" w:hAnsi="Arial" w:cs="Arial"/>
          <w:color w:val="454545"/>
          <w:sz w:val="21"/>
          <w:szCs w:val="21"/>
          <w:lang w:eastAsia="ru-RU"/>
        </w:rPr>
        <w:t> и выставим там три параметра – максимальный размер кэша Session ID, и тайм-аут одиночных элементов.</w:t>
      </w:r>
    </w:p>
    <w:p w14:paraId="33C3BFF6" w14:textId="36E8770C"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19ECB839" wp14:editId="38372739">
            <wp:extent cx="6632575" cy="4817745"/>
            <wp:effectExtent l="0" t="0" r="0" b="1905"/>
            <wp:docPr id="4" name="Рисунок 4" descr="Настройка TLS Session ID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Настройка TLS Session ID в Windows Serve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632575" cy="4817745"/>
                    </a:xfrm>
                    <a:prstGeom prst="rect">
                      <a:avLst/>
                    </a:prstGeom>
                    <a:noFill/>
                    <a:ln>
                      <a:noFill/>
                    </a:ln>
                  </pic:spPr>
                </pic:pic>
              </a:graphicData>
            </a:graphic>
          </wp:inline>
        </w:drawing>
      </w:r>
      <w:hyperlink r:id="rId112" w:tooltip="Настройка TLS Session ID в Windows Server" w:history="1">
        <w:r w:rsidRPr="00D75814">
          <w:rPr>
            <w:rFonts w:ascii="Arial" w:eastAsia="Times New Roman" w:hAnsi="Arial" w:cs="Arial"/>
            <w:color w:val="FFFFFF"/>
            <w:sz w:val="27"/>
            <w:szCs w:val="27"/>
            <w:bdr w:val="none" w:sz="0" w:space="0" w:color="auto" w:frame="1"/>
            <w:lang w:eastAsia="ru-RU"/>
          </w:rPr>
          <w:t>Настройка TLS Session ID в Windows Server</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696 px на 506 px)</w:t>
        </w:r>
      </w:hyperlink>
    </w:p>
    <w:p w14:paraId="77A81EC6"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Понятное дело, если ожидается ещё более масштабная нагрузка – параметр “размер кэша” можно увеличить, ну и поиграть со значениями тайм-аутов.</w:t>
      </w:r>
    </w:p>
    <w:p w14:paraId="07B18D0A"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Кэшируем SSL/TLS-сессии – используя Session Tickets</w:t>
      </w:r>
    </w:p>
    <w:p w14:paraId="417C7CE5"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Логика работы данной технологии будет совершенно иной, чем в предыдущем варианте. В случае включения со стороны сервера данного механизма, который полностью называется Transport Layer Security (TLS) Session Resumption without Server-Side State (см. </w:t>
      </w:r>
      <w:hyperlink r:id="rId113" w:tgtFrame="_blank" w:tooltip="Стандарт RFC 5077" w:history="1">
        <w:r w:rsidRPr="00D75814">
          <w:rPr>
            <w:rFonts w:ascii="Arial" w:eastAsia="Times New Roman" w:hAnsi="Arial" w:cs="Arial"/>
            <w:color w:val="04943D"/>
            <w:sz w:val="21"/>
            <w:szCs w:val="21"/>
            <w:u w:val="single"/>
            <w:lang w:eastAsia="ru-RU"/>
          </w:rPr>
          <w:t>RFC 5077</w:t>
        </w:r>
      </w:hyperlink>
      <w:r w:rsidRPr="00D75814">
        <w:rPr>
          <w:rFonts w:ascii="Arial" w:eastAsia="Times New Roman" w:hAnsi="Arial" w:cs="Arial"/>
          <w:color w:val="454545"/>
          <w:sz w:val="21"/>
          <w:szCs w:val="21"/>
          <w:lang w:eastAsia="ru-RU"/>
        </w:rPr>
        <w:t>), на сервере создаётся специальный мастер-ключ, которым шифруются комплекты элементов сессии – почти как в предыдущем варианте – но храниться они будут у клиентов, а не на сервере. Т.е. Session Tickets – это когда сервер шифрует неизвестным клиенту ключом данные о взаимно установленной сессии, и отдаёт клиенту на хранение, а после клиент предъявляет их, сервер успешно расшифровывает, и тогда может продолжать работу.</w:t>
      </w:r>
    </w:p>
    <w:p w14:paraId="5FD022E0"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Звучит изящно, но проблема в том, что это снижает безопасность, т.к. ключ один, и в случае его компрометации будут потенциально уязвимы все Session Tickets, выданные за время действия ключа. Впрочем, это касается лишь ситуации “кто-то захватил сервер и взял ключ и после захватил кэш клиента, где лежит зашифрованный этим ключом сессионный ключ, и тогда расшифровал ранее записанную сессию”. Она теоретически возможна, но на практике проще тогда, если есть возможность захватить и сервер и клиента, просто допросить их с пристрастием.</w:t>
      </w:r>
    </w:p>
    <w:p w14:paraId="4ED6C25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Включить этот механизм (я про тикеты, а не про допрос) несложно.</w:t>
      </w:r>
    </w:p>
    <w:p w14:paraId="1FEB6592"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Создайте в безопасном месте сервера папку, где будет хранится ключ. После – запустите командлет </w:t>
      </w:r>
      <w:r w:rsidRPr="00D75814">
        <w:rPr>
          <w:rFonts w:ascii="Arial" w:eastAsia="Times New Roman" w:hAnsi="Arial" w:cs="Arial"/>
          <w:b/>
          <w:bCs/>
          <w:color w:val="454545"/>
          <w:sz w:val="21"/>
          <w:szCs w:val="21"/>
          <w:lang w:eastAsia="ru-RU"/>
        </w:rPr>
        <w:t>New-TlsSessionTicketKey</w:t>
      </w:r>
      <w:r w:rsidRPr="00D75814">
        <w:rPr>
          <w:rFonts w:ascii="Arial" w:eastAsia="Times New Roman" w:hAnsi="Arial" w:cs="Arial"/>
          <w:color w:val="454545"/>
          <w:sz w:val="21"/>
          <w:szCs w:val="21"/>
          <w:lang w:eastAsia="ru-RU"/>
        </w:rPr>
        <w:t>, указав ему в качестве параметра путь хранения файла с ключом. Например так:</w:t>
      </w:r>
    </w:p>
    <w:p w14:paraId="24A44837"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b/>
          <w:bCs/>
          <w:color w:val="454545"/>
          <w:sz w:val="21"/>
          <w:szCs w:val="21"/>
          <w:lang w:eastAsia="ru-RU"/>
        </w:rPr>
        <w:lastRenderedPageBreak/>
        <w:t>New-TlsSessionTicketKey -Path “C:\TLSKeys\mail-atraining-ru.config”</w:t>
      </w:r>
    </w:p>
    <w:p w14:paraId="4D7325F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Командлет попросит Вас придумать пароль – задайте действительно сложный, знаков в 40-50, тем более, что вам этот пароль потребуется лишь пару раз. После успешного выполнения командлета, определите, под какой учётной записью работает Application Pool того сайта, которому вы хотите разрешить использовать эту технологию кэширования, и включите, опять указав пароль при выполнении командлета:</w:t>
      </w:r>
    </w:p>
    <w:p w14:paraId="5584799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b/>
          <w:bCs/>
          <w:color w:val="454545"/>
          <w:sz w:val="21"/>
          <w:szCs w:val="21"/>
          <w:lang w:eastAsia="ru-RU"/>
        </w:rPr>
        <w:t>Enable-TlsSessionTicketKey -Path “C:\TLSKeys\mail-atraining-ru.config” -ServiceAccountName “System”</w:t>
      </w:r>
    </w:p>
    <w:p w14:paraId="5638FE7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Проверить факт разрешения доступа указанной учётной записи к файлу с ключом просто – зайдите в каталог </w:t>
      </w:r>
      <w:r w:rsidRPr="00D75814">
        <w:rPr>
          <w:rFonts w:ascii="Arial" w:eastAsia="Times New Roman" w:hAnsi="Arial" w:cs="Arial"/>
          <w:b/>
          <w:bCs/>
          <w:color w:val="454545"/>
          <w:sz w:val="21"/>
          <w:szCs w:val="21"/>
          <w:lang w:eastAsia="ru-RU"/>
        </w:rPr>
        <w:t>%SYSTEMDRIVE%\ProgramData\Microsoft\Crypto\TlsSessionTicketKeys</w:t>
      </w:r>
      <w:r w:rsidRPr="00D75814">
        <w:rPr>
          <w:rFonts w:ascii="Arial" w:eastAsia="Times New Roman" w:hAnsi="Arial" w:cs="Arial"/>
          <w:color w:val="454545"/>
          <w:sz w:val="21"/>
          <w:szCs w:val="21"/>
          <w:lang w:eastAsia="ru-RU"/>
        </w:rPr>
        <w:t> и там будут подкаталоги с SID’ами учётных записей, которым можно работать с TLS Session Ticket Key.</w:t>
      </w:r>
    </w:p>
    <w:p w14:paraId="638774BF"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общем-то всё, теперь механизм работает – если захотите поменять ключ, то отключите командлетом </w:t>
      </w:r>
      <w:r w:rsidRPr="00D75814">
        <w:rPr>
          <w:rFonts w:ascii="Arial" w:eastAsia="Times New Roman" w:hAnsi="Arial" w:cs="Arial"/>
          <w:b/>
          <w:bCs/>
          <w:color w:val="454545"/>
          <w:sz w:val="21"/>
          <w:szCs w:val="21"/>
          <w:lang w:eastAsia="ru-RU"/>
        </w:rPr>
        <w:t>Disable-TlsSessionTicketKey</w:t>
      </w:r>
      <w:r w:rsidRPr="00D75814">
        <w:rPr>
          <w:rFonts w:ascii="Arial" w:eastAsia="Times New Roman" w:hAnsi="Arial" w:cs="Arial"/>
          <w:color w:val="454545"/>
          <w:sz w:val="21"/>
          <w:szCs w:val="21"/>
          <w:lang w:eastAsia="ru-RU"/>
        </w:rPr>
        <w:t>, а после создайте новый ключ и опять включите.</w:t>
      </w:r>
    </w:p>
    <w:p w14:paraId="5E96A8D7"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Не забудьте проверить, установлен ли патч </w:t>
      </w:r>
      <w:hyperlink r:id="rId114" w:history="1">
        <w:r w:rsidRPr="00D75814">
          <w:rPr>
            <w:rFonts w:ascii="Arial" w:eastAsia="Times New Roman" w:hAnsi="Arial" w:cs="Arial"/>
            <w:color w:val="04943D"/>
            <w:sz w:val="21"/>
            <w:szCs w:val="21"/>
            <w:u w:val="single"/>
            <w:lang w:eastAsia="ru-RU"/>
          </w:rPr>
          <w:t>KB 3109853</w:t>
        </w:r>
      </w:hyperlink>
      <w:r w:rsidRPr="00D75814">
        <w:rPr>
          <w:rFonts w:ascii="Arial" w:eastAsia="Times New Roman" w:hAnsi="Arial" w:cs="Arial"/>
          <w:color w:val="454545"/>
          <w:sz w:val="21"/>
          <w:szCs w:val="21"/>
          <w:lang w:eastAsia="ru-RU"/>
        </w:rPr>
        <w:t> – он разрешает некоторые проблемы совместимости с не-Windows системами.</w:t>
      </w:r>
    </w:p>
    <w:p w14:paraId="54D817B2"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OCSP и проверка сертификатов HTTPS-клиента</w:t>
      </w:r>
    </w:p>
    <w:p w14:paraId="0111EE78"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OCSP – это полезный способ увеличения оперативности проверки сертификата на отзыв; вместо того, чтобы скачивать и регулярно обновлять CRL-файлы, можно напрямую спросить у специального хоста “отозван ли сертификат с id=12345?”. Это удобно и обычно быстрее (когда сертификатов мало, а вопросов про них много, проще разово скачать CRL). Механизм OCSP Stapling позволяет ещё сильнее улучшить быстродействие – HTTPS-сервер кэширует ответы от OCSP-сервера (подделать их он не может, они подписаны) и передаёт клиенту по запросу. Т.е. клиенту самому, подключаясь к узлу, не надо, скачав сертификат, выяснять кто его выдал, где этот “кто” живёт и где у него OCSP, и идти туда – сервер отправит и свой сертификат, и закэшированные ответы про “этот сертификат валиден”. Это экономит время.</w:t>
      </w:r>
    </w:p>
    <w:p w14:paraId="27F62D2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Данный механизм реализован в серверах Microsoft начиная с IIS 7.5 и, по сути, не управляем – т.е. он просто есть и работает. Повлиять на время кэширования или частоту опроса OCSP-сервера не получается.</w:t>
      </w:r>
    </w:p>
    <w:p w14:paraId="2A2F673F"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Однако есть возможность повлиять на схему проверки сертификата в сценарии “к нашему HTTPS-сайту подключается клиент, у которого есть x.509-сертификат”. Ведь в этом сценарии тоже надо проверять подлинность сертификата – только не “клиент проверяет сервер”, а наоборот – сервер проверяет подключающегося клиента.</w:t>
      </w:r>
    </w:p>
    <w:p w14:paraId="7798A9B2"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Управление этой функцией доступно через контекст </w:t>
      </w:r>
      <w:r w:rsidRPr="00D75814">
        <w:rPr>
          <w:rFonts w:ascii="Courier New" w:eastAsia="Times New Roman" w:hAnsi="Courier New" w:cs="Courier New"/>
          <w:b/>
          <w:bCs/>
          <w:color w:val="454545"/>
          <w:sz w:val="20"/>
          <w:szCs w:val="20"/>
          <w:lang w:eastAsia="ru-RU"/>
        </w:rPr>
        <w:t>http</w:t>
      </w:r>
      <w:r w:rsidRPr="00D75814">
        <w:rPr>
          <w:rFonts w:ascii="Arial" w:eastAsia="Times New Roman" w:hAnsi="Arial" w:cs="Arial"/>
          <w:color w:val="454545"/>
          <w:sz w:val="21"/>
          <w:szCs w:val="21"/>
          <w:lang w:eastAsia="ru-RU"/>
        </w:rPr>
        <w:t> в ATcmd; команда </w:t>
      </w:r>
      <w:r w:rsidRPr="00D75814">
        <w:rPr>
          <w:rFonts w:ascii="Courier New" w:eastAsia="Times New Roman" w:hAnsi="Courier New" w:cs="Courier New"/>
          <w:b/>
          <w:bCs/>
          <w:color w:val="454545"/>
          <w:sz w:val="20"/>
          <w:szCs w:val="20"/>
          <w:lang w:eastAsia="ru-RU"/>
        </w:rPr>
        <w:t>quickaia</w:t>
      </w:r>
      <w:r w:rsidRPr="00D75814">
        <w:rPr>
          <w:rFonts w:ascii="Arial" w:eastAsia="Times New Roman" w:hAnsi="Arial" w:cs="Arial"/>
          <w:color w:val="454545"/>
          <w:sz w:val="21"/>
          <w:szCs w:val="21"/>
          <w:lang w:eastAsia="ru-RU"/>
        </w:rPr>
        <w:t> позволяет выбрать между вариантом “быстрой проверки” – когда проверяется только клиентский сертификат, и “полной” – когда проверяется вся цепочка до корневого. По умолчанию проверка “быстрая” – а вот так включается полная:</w:t>
      </w:r>
    </w:p>
    <w:p w14:paraId="36B31700" w14:textId="72E40A43"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296424B8" wp14:editId="46ACEBEF">
            <wp:extent cx="6645910" cy="3479165"/>
            <wp:effectExtent l="0" t="0" r="254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645910" cy="3479165"/>
                    </a:xfrm>
                    <a:prstGeom prst="rect">
                      <a:avLst/>
                    </a:prstGeom>
                    <a:noFill/>
                    <a:ln>
                      <a:noFill/>
                    </a:ln>
                  </pic:spPr>
                </pic:pic>
              </a:graphicData>
            </a:graphic>
          </wp:inline>
        </w:drawing>
      </w:r>
      <w:hyperlink r:id="rId116" w:tooltip="Включаем полноценную проверку клиентского HTTPS-сертификата" w:history="1">
        <w:r w:rsidRPr="00D75814">
          <w:rPr>
            <w:rFonts w:ascii="Arial" w:eastAsia="Times New Roman" w:hAnsi="Arial" w:cs="Arial"/>
            <w:color w:val="FFFFFF"/>
            <w:sz w:val="27"/>
            <w:szCs w:val="27"/>
            <w:bdr w:val="none" w:sz="0" w:space="0" w:color="auto" w:frame="1"/>
            <w:lang w:eastAsia="ru-RU"/>
          </w:rPr>
          <w:t>Включаем полноценную проверку клиентского HTTPS-сертификата</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979 px на 512 px)</w:t>
        </w:r>
      </w:hyperlink>
    </w:p>
    <w:p w14:paraId="0F862A8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Более подробная информация про OCSP есть в статье про </w:t>
      </w:r>
      <w:hyperlink r:id="rId117" w:history="1">
        <w:r w:rsidRPr="00D75814">
          <w:rPr>
            <w:rFonts w:ascii="Arial" w:eastAsia="Times New Roman" w:hAnsi="Arial" w:cs="Arial"/>
            <w:color w:val="04943D"/>
            <w:sz w:val="21"/>
            <w:szCs w:val="21"/>
            <w:u w:val="single"/>
            <w:lang w:eastAsia="ru-RU"/>
          </w:rPr>
          <w:t>настройку и оптимизацию OCSP, OCSP Stapling, OCSP Must-Staple и OCSP Expect-Staple</w:t>
        </w:r>
      </w:hyperlink>
      <w:r w:rsidRPr="00D75814">
        <w:rPr>
          <w:rFonts w:ascii="Arial" w:eastAsia="Times New Roman" w:hAnsi="Arial" w:cs="Arial"/>
          <w:color w:val="454545"/>
          <w:sz w:val="21"/>
          <w:szCs w:val="21"/>
          <w:lang w:eastAsia="ru-RU"/>
        </w:rPr>
        <w:t>.</w:t>
      </w:r>
    </w:p>
    <w:p w14:paraId="29193FA0"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Пока всё. Теперь – краткие советы по оптимизации быстродействия.</w:t>
      </w:r>
    </w:p>
    <w:p w14:paraId="48AAAFC5"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Ускоряем работу SSL/TLS</w:t>
      </w:r>
    </w:p>
    <w:p w14:paraId="5725FFD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Ускорение работы – как самой работы, так и установки сессии – очень важно по множеству причин. Что можно сделать в плане ускорения с “абстрактной” TLS/SSL-сессией, не привязываясь к какому-то конкретному сценарию?</w:t>
      </w:r>
    </w:p>
    <w:p w14:paraId="67D3DA4D"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eastAsia="ru-RU"/>
        </w:rPr>
      </w:pPr>
      <w:r w:rsidRPr="00D75814">
        <w:rPr>
          <w:rFonts w:ascii="Arial" w:eastAsia="Times New Roman" w:hAnsi="Arial" w:cs="Arial"/>
          <w:color w:val="454545"/>
          <w:sz w:val="35"/>
          <w:szCs w:val="35"/>
          <w:lang w:eastAsia="ru-RU"/>
        </w:rPr>
        <w:t>Уменьшайте число согласовываемых протоколов</w:t>
      </w:r>
    </w:p>
    <w:p w14:paraId="456AB2F5"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Чем меньше вариантов для согласования – тем лучше. Если у вас, допустим, доступный только для сотрудников с новыми системами сайт – оставьте только TLS 1.2. Если речь о доступном снаружи или для пользователей со старыми системами – TLS 1.0. Можно целиком убрать согласование TLS 1.1, потому что сейчас по сути нет систем, которые поддерживают его, но не 1.2. Поэтому целесообразно оставить только 2 варианта – TLS 1.2 (обычный) и TLS 1.0 (в целях совместимости).</w:t>
      </w:r>
    </w:p>
    <w:p w14:paraId="29604BEE"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eastAsia="ru-RU"/>
        </w:rPr>
      </w:pPr>
      <w:r w:rsidRPr="00D75814">
        <w:rPr>
          <w:rFonts w:ascii="Arial" w:eastAsia="Times New Roman" w:hAnsi="Arial" w:cs="Arial"/>
          <w:color w:val="454545"/>
          <w:sz w:val="35"/>
          <w:szCs w:val="35"/>
          <w:lang w:eastAsia="ru-RU"/>
        </w:rPr>
        <w:t>Учитывайте аппаратные тонкости</w:t>
      </w:r>
    </w:p>
    <w:p w14:paraId="6E4DA4A7"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современных процессорах алгоритм шифрования AES реализован “на чипе” – поэтому для них вопрос “как именно шифровать данные сессии” не стоит.</w:t>
      </w:r>
    </w:p>
    <w:p w14:paraId="33B2878A"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Но вот у мобильных клиентов, на процессорах медиатек или снапдрагон, а то и более экзотичных, этой функции нет. Поэтому “шифровать всё AES-256” для них – не особо удачный вариант; на многомегабитных скоростях 4G/WiFi им придётся честно и программно обрабатывать массивы информации. Задачу можно облегчить, если сделать первыми в списке предлагаемых сервером cipher suites комплекты с CHACHA20, например так:</w:t>
      </w:r>
    </w:p>
    <w:p w14:paraId="6306901F" w14:textId="77777777" w:rsidR="00D75814" w:rsidRPr="00D75814" w:rsidRDefault="00D75814" w:rsidP="00D75814">
      <w:pPr>
        <w:numPr>
          <w:ilvl w:val="0"/>
          <w:numId w:val="17"/>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Courier New" w:eastAsia="Times New Roman" w:hAnsi="Courier New" w:cs="Courier New"/>
          <w:b/>
          <w:bCs/>
          <w:color w:val="454545"/>
          <w:sz w:val="20"/>
          <w:szCs w:val="20"/>
          <w:lang w:eastAsia="ru-RU"/>
        </w:rPr>
        <w:t>ECDHE-ECDSA-CHACHA20-POLY1305</w:t>
      </w:r>
    </w:p>
    <w:p w14:paraId="0DD3F10C" w14:textId="77777777" w:rsidR="00D75814" w:rsidRPr="00D75814" w:rsidRDefault="00D75814" w:rsidP="00D75814">
      <w:pPr>
        <w:numPr>
          <w:ilvl w:val="0"/>
          <w:numId w:val="17"/>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Courier New" w:eastAsia="Times New Roman" w:hAnsi="Courier New" w:cs="Courier New"/>
          <w:b/>
          <w:bCs/>
          <w:color w:val="454545"/>
          <w:sz w:val="20"/>
          <w:szCs w:val="20"/>
          <w:lang w:eastAsia="ru-RU"/>
        </w:rPr>
        <w:t>ECDHE-RSA-CHACHA20-POLY1305</w:t>
      </w:r>
    </w:p>
    <w:p w14:paraId="16D30F89" w14:textId="77777777" w:rsidR="00D75814" w:rsidRPr="00D75814" w:rsidRDefault="00D75814" w:rsidP="00D75814">
      <w:pPr>
        <w:numPr>
          <w:ilvl w:val="0"/>
          <w:numId w:val="17"/>
        </w:numPr>
        <w:shd w:val="clear" w:color="auto" w:fill="FFFFFF"/>
        <w:spacing w:before="60" w:after="60" w:line="240" w:lineRule="auto"/>
        <w:ind w:left="765"/>
        <w:rPr>
          <w:rFonts w:ascii="Arial" w:eastAsia="Times New Roman" w:hAnsi="Arial" w:cs="Arial"/>
          <w:color w:val="454545"/>
          <w:sz w:val="21"/>
          <w:szCs w:val="21"/>
          <w:lang w:eastAsia="ru-RU"/>
        </w:rPr>
      </w:pPr>
      <w:r w:rsidRPr="00D75814">
        <w:rPr>
          <w:rFonts w:ascii="Courier New" w:eastAsia="Times New Roman" w:hAnsi="Courier New" w:cs="Courier New"/>
          <w:b/>
          <w:bCs/>
          <w:color w:val="454545"/>
          <w:sz w:val="20"/>
          <w:szCs w:val="20"/>
          <w:lang w:eastAsia="ru-RU"/>
        </w:rPr>
        <w:t>DHE-RSA-CHACHA20-POLY1305</w:t>
      </w:r>
    </w:p>
    <w:p w14:paraId="3A07BAC2"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Это ощутимо снизит затраты вычислительной мощности у мобильных устройств – процентов на 20-60. А следовательно ускорится работа, уменьшится расход батареи и нагрев.</w:t>
      </w:r>
    </w:p>
    <w:p w14:paraId="559482F6"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eastAsia="ru-RU"/>
        </w:rPr>
      </w:pPr>
      <w:r w:rsidRPr="00D75814">
        <w:rPr>
          <w:rFonts w:ascii="Arial" w:eastAsia="Times New Roman" w:hAnsi="Arial" w:cs="Arial"/>
          <w:color w:val="454545"/>
          <w:sz w:val="35"/>
          <w:szCs w:val="35"/>
          <w:lang w:eastAsia="ru-RU"/>
        </w:rPr>
        <w:lastRenderedPageBreak/>
        <w:t>Выключите пересогласование</w:t>
      </w:r>
    </w:p>
    <w:p w14:paraId="3D70F314"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Пересогласование ключей – что безопасное, что нет – занимает время. Если ваши клиенты подключаются короткими сессиями вида “проверить почту и отвалиться”, то смысла в стартовом обсуждении “а что мы будем делать через час и как пересогласуемся” нет – оно не случится.</w:t>
      </w:r>
    </w:p>
    <w:p w14:paraId="312A2CB2"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eastAsia="ru-RU"/>
        </w:rPr>
      </w:pPr>
      <w:r w:rsidRPr="00D75814">
        <w:rPr>
          <w:rFonts w:ascii="Arial" w:eastAsia="Times New Roman" w:hAnsi="Arial" w:cs="Arial"/>
          <w:color w:val="454545"/>
          <w:sz w:val="35"/>
          <w:szCs w:val="35"/>
          <w:lang w:eastAsia="ru-RU"/>
        </w:rPr>
        <w:t>Используйте SHA-2/512</w:t>
      </w:r>
    </w:p>
    <w:p w14:paraId="3A0167C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Использовать старые алгоритмы хэширования – плохо, поэтому имеет смысл использовать только хэши семейства SHA-2. Но, что удивительно, для семейства SHA-2 логика “раз на выходе меньше бит, то быстрее” – </w:t>
      </w:r>
      <w:hyperlink r:id="rId118" w:history="1">
        <w:r w:rsidRPr="00D75814">
          <w:rPr>
            <w:rFonts w:ascii="Arial" w:eastAsia="Times New Roman" w:hAnsi="Arial" w:cs="Arial"/>
            <w:color w:val="04943D"/>
            <w:sz w:val="21"/>
            <w:szCs w:val="21"/>
            <w:u w:val="single"/>
            <w:lang w:eastAsia="ru-RU"/>
          </w:rPr>
          <w:t>не работает</w:t>
        </w:r>
      </w:hyperlink>
      <w:r w:rsidRPr="00D75814">
        <w:rPr>
          <w:rFonts w:ascii="Arial" w:eastAsia="Times New Roman" w:hAnsi="Arial" w:cs="Arial"/>
          <w:color w:val="454545"/>
          <w:sz w:val="21"/>
          <w:szCs w:val="21"/>
          <w:lang w:eastAsia="ru-RU"/>
        </w:rPr>
        <w:t>. Выбирайте SHA-512, потому что он реально быстрее считается на 64х битовых системах (а современная серверная система уже с гарантией 64х битная).</w:t>
      </w:r>
    </w:p>
    <w:p w14:paraId="62F62EB4" w14:textId="77777777" w:rsidR="00D75814" w:rsidRPr="00D75814" w:rsidRDefault="00D75814" w:rsidP="00D75814">
      <w:pPr>
        <w:shd w:val="clear" w:color="auto" w:fill="FFFFFF"/>
        <w:spacing w:before="210" w:after="210" w:line="240" w:lineRule="auto"/>
        <w:outlineLvl w:val="3"/>
        <w:rPr>
          <w:rFonts w:ascii="Arial" w:eastAsia="Times New Roman" w:hAnsi="Arial" w:cs="Arial"/>
          <w:color w:val="454545"/>
          <w:sz w:val="35"/>
          <w:szCs w:val="35"/>
          <w:lang w:eastAsia="ru-RU"/>
        </w:rPr>
      </w:pPr>
      <w:r w:rsidRPr="00D75814">
        <w:rPr>
          <w:rFonts w:ascii="Arial" w:eastAsia="Times New Roman" w:hAnsi="Arial" w:cs="Arial"/>
          <w:color w:val="454545"/>
          <w:sz w:val="35"/>
          <w:szCs w:val="35"/>
          <w:lang w:eastAsia="ru-RU"/>
        </w:rPr>
        <w:t>Используйте только ECDH, а не DH</w:t>
      </w:r>
    </w:p>
    <w:p w14:paraId="196A9632"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ECDH согласовывается быстрее классического DH, а уж если сравнивать ECDH с DH с сильной группой – например, 4096 бит – ощутимо быстрее.</w:t>
      </w:r>
    </w:p>
    <w:p w14:paraId="2910B7BC"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Вкратце всё.</w:t>
      </w:r>
    </w:p>
    <w:p w14:paraId="01656A49" w14:textId="77777777" w:rsidR="00D75814" w:rsidRPr="00D75814" w:rsidRDefault="00D75814" w:rsidP="00D75814">
      <w:pPr>
        <w:shd w:val="clear" w:color="auto" w:fill="FFFFFF"/>
        <w:spacing w:before="210" w:after="210" w:line="240" w:lineRule="auto"/>
        <w:outlineLvl w:val="1"/>
        <w:rPr>
          <w:rFonts w:ascii="Arial" w:eastAsia="Times New Roman" w:hAnsi="Arial" w:cs="Arial"/>
          <w:color w:val="05AD45"/>
          <w:sz w:val="56"/>
          <w:szCs w:val="56"/>
          <w:lang w:eastAsia="ru-RU"/>
        </w:rPr>
      </w:pPr>
      <w:r w:rsidRPr="00D75814">
        <w:rPr>
          <w:rFonts w:ascii="Arial" w:eastAsia="Times New Roman" w:hAnsi="Arial" w:cs="Arial"/>
          <w:color w:val="05AD45"/>
          <w:sz w:val="56"/>
          <w:szCs w:val="56"/>
          <w:lang w:eastAsia="ru-RU"/>
        </w:rPr>
        <w:t>Заключение</w:t>
      </w:r>
    </w:p>
    <w:p w14:paraId="2AAB34D5"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В итоге всё может выглядеть примерно так:</w:t>
      </w:r>
    </w:p>
    <w:p w14:paraId="05169FB5" w14:textId="28E84721"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drawing>
          <wp:inline distT="0" distB="0" distL="0" distR="0" wp14:anchorId="01E181A9" wp14:editId="0E1A7ADE">
            <wp:extent cx="6645910" cy="4024630"/>
            <wp:effectExtent l="0" t="0" r="2540" b="0"/>
            <wp:docPr id="2" name="Рисунок 2" descr="Результат хорошей настройки TLS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Результат хорошей настройки TLS в Windows Serve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645910" cy="4024630"/>
                    </a:xfrm>
                    <a:prstGeom prst="rect">
                      <a:avLst/>
                    </a:prstGeom>
                    <a:noFill/>
                    <a:ln>
                      <a:noFill/>
                    </a:ln>
                  </pic:spPr>
                </pic:pic>
              </a:graphicData>
            </a:graphic>
          </wp:inline>
        </w:drawing>
      </w:r>
      <w:hyperlink r:id="rId120" w:tooltip="Результат хорошей настройки TLS в Windows Server" w:history="1">
        <w:r w:rsidRPr="00D75814">
          <w:rPr>
            <w:rFonts w:ascii="Arial" w:eastAsia="Times New Roman" w:hAnsi="Arial" w:cs="Arial"/>
            <w:color w:val="FFFFFF"/>
            <w:sz w:val="27"/>
            <w:szCs w:val="27"/>
            <w:bdr w:val="none" w:sz="0" w:space="0" w:color="auto" w:frame="1"/>
            <w:lang w:eastAsia="ru-RU"/>
          </w:rPr>
          <w:t>Результат хорошей настройки TLS в Windows Server</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1123 px на 680 px)</w:t>
        </w:r>
      </w:hyperlink>
    </w:p>
    <w:p w14:paraId="4FF996F1" w14:textId="5A2F2E88" w:rsidR="00D75814" w:rsidRPr="00D75814" w:rsidRDefault="00D75814" w:rsidP="00D75814">
      <w:pPr>
        <w:shd w:val="clear" w:color="auto" w:fill="FFFFFF"/>
        <w:spacing w:after="120" w:line="240" w:lineRule="auto"/>
        <w:rPr>
          <w:rFonts w:ascii="Arial" w:eastAsia="Times New Roman" w:hAnsi="Arial" w:cs="Arial"/>
          <w:color w:val="454545"/>
          <w:sz w:val="21"/>
          <w:szCs w:val="21"/>
          <w:lang w:eastAsia="ru-RU"/>
        </w:rPr>
      </w:pPr>
      <w:r w:rsidRPr="00D75814">
        <w:rPr>
          <w:rFonts w:ascii="Arial" w:eastAsia="Times New Roman" w:hAnsi="Arial" w:cs="Arial"/>
          <w:noProof/>
          <w:color w:val="454545"/>
          <w:sz w:val="21"/>
          <w:szCs w:val="21"/>
          <w:lang w:eastAsia="ru-RU"/>
        </w:rPr>
        <w:lastRenderedPageBreak/>
        <w:drawing>
          <wp:inline distT="0" distB="0" distL="0" distR="0" wp14:anchorId="4337E991" wp14:editId="64277E8F">
            <wp:extent cx="6645910" cy="2705100"/>
            <wp:effectExtent l="0" t="0" r="2540" b="0"/>
            <wp:docPr id="1" name="Рисунок 1" descr="Другой результат хорошей настройки TLS в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Другой результат хорошей настройки TLS в Windows Serve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645910" cy="2705100"/>
                    </a:xfrm>
                    <a:prstGeom prst="rect">
                      <a:avLst/>
                    </a:prstGeom>
                    <a:noFill/>
                    <a:ln>
                      <a:noFill/>
                    </a:ln>
                  </pic:spPr>
                </pic:pic>
              </a:graphicData>
            </a:graphic>
          </wp:inline>
        </w:drawing>
      </w:r>
      <w:hyperlink r:id="rId122" w:tooltip="Другой результат хорошей настройки TLS в Windows Server" w:history="1">
        <w:r w:rsidRPr="00D75814">
          <w:rPr>
            <w:rFonts w:ascii="Arial" w:eastAsia="Times New Roman" w:hAnsi="Arial" w:cs="Arial"/>
            <w:color w:val="FFFFFF"/>
            <w:sz w:val="27"/>
            <w:szCs w:val="27"/>
            <w:bdr w:val="none" w:sz="0" w:space="0" w:color="auto" w:frame="1"/>
            <w:lang w:eastAsia="ru-RU"/>
          </w:rPr>
          <w:t>Другой результат хорошей настройки TLS в Windows Server</w:t>
        </w:r>
        <w:r w:rsidRPr="00D75814">
          <w:rPr>
            <w:rFonts w:ascii="Arial" w:eastAsia="Times New Roman" w:hAnsi="Arial" w:cs="Arial"/>
            <w:color w:val="FFFFFF"/>
            <w:sz w:val="21"/>
            <w:szCs w:val="21"/>
            <w:bdr w:val="none" w:sz="0" w:space="0" w:color="auto" w:frame="1"/>
            <w:lang w:eastAsia="ru-RU"/>
          </w:rPr>
          <w:br/>
        </w:r>
        <w:r w:rsidRPr="00D75814">
          <w:rPr>
            <w:rFonts w:ascii="Arial" w:eastAsia="Times New Roman" w:hAnsi="Arial" w:cs="Arial"/>
            <w:color w:val="FFFFFF"/>
            <w:sz w:val="18"/>
            <w:szCs w:val="18"/>
            <w:bdr w:val="none" w:sz="0" w:space="0" w:color="auto" w:frame="1"/>
            <w:lang w:eastAsia="ru-RU"/>
          </w:rPr>
          <w:t>(кликните для увеличения до 1280 px на 521 px)</w:t>
        </w:r>
      </w:hyperlink>
    </w:p>
    <w:p w14:paraId="352075E1"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(может даже лучше, но на картинке пример рабочего сайта, где не закручивались гайки по криптографии – просто используется и корректно настроен TLS 1.2).</w:t>
      </w:r>
    </w:p>
    <w:p w14:paraId="3956FE1F"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Настройка, защита и оптимизация TLS – это важный момент для обеспечения безопасности практически любой современной IT-системы, т.к. TLS присутствует и используется практически во всех серверных продуктах. Как видно, помимо “просто включить и не париться” есть много других моментов, нужных для эффективной работы. Надеюсь, что эта статья чем-то помогла разобраться в данной задаче.</w:t>
      </w:r>
    </w:p>
    <w:p w14:paraId="595FCCBE" w14:textId="77777777" w:rsidR="00D75814" w:rsidRPr="00D75814" w:rsidRDefault="00D75814" w:rsidP="00D75814">
      <w:pPr>
        <w:shd w:val="clear" w:color="auto" w:fill="FFFFFF"/>
        <w:spacing w:before="180" w:after="0" w:line="240" w:lineRule="auto"/>
        <w:ind w:firstLine="75"/>
        <w:rPr>
          <w:rFonts w:ascii="Arial" w:eastAsia="Times New Roman" w:hAnsi="Arial" w:cs="Arial"/>
          <w:color w:val="454545"/>
          <w:sz w:val="21"/>
          <w:szCs w:val="21"/>
          <w:lang w:eastAsia="ru-RU"/>
        </w:rPr>
      </w:pPr>
      <w:r w:rsidRPr="00D75814">
        <w:rPr>
          <w:rFonts w:ascii="Arial" w:eastAsia="Times New Roman" w:hAnsi="Arial" w:cs="Arial"/>
          <w:color w:val="454545"/>
          <w:sz w:val="21"/>
          <w:szCs w:val="21"/>
          <w:lang w:eastAsia="ru-RU"/>
        </w:rPr>
        <w:t>Удачного применения знаний!</w:t>
      </w:r>
    </w:p>
    <w:p w14:paraId="6853A227" w14:textId="77777777" w:rsidR="00D75F69" w:rsidRDefault="00D75F69"/>
    <w:sectPr w:rsidR="00D75F69" w:rsidSect="00D758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09FE"/>
    <w:multiLevelType w:val="multilevel"/>
    <w:tmpl w:val="0C8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44CD9"/>
    <w:multiLevelType w:val="multilevel"/>
    <w:tmpl w:val="CBDE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61F5D"/>
    <w:multiLevelType w:val="multilevel"/>
    <w:tmpl w:val="EE6E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E3091"/>
    <w:multiLevelType w:val="multilevel"/>
    <w:tmpl w:val="F49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F1DF6"/>
    <w:multiLevelType w:val="multilevel"/>
    <w:tmpl w:val="38E4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17E9E"/>
    <w:multiLevelType w:val="multilevel"/>
    <w:tmpl w:val="738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C0765"/>
    <w:multiLevelType w:val="multilevel"/>
    <w:tmpl w:val="C72A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65021"/>
    <w:multiLevelType w:val="multilevel"/>
    <w:tmpl w:val="82B2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EE48E5"/>
    <w:multiLevelType w:val="multilevel"/>
    <w:tmpl w:val="5C4C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3438F"/>
    <w:multiLevelType w:val="multilevel"/>
    <w:tmpl w:val="248C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FF24AF"/>
    <w:multiLevelType w:val="multilevel"/>
    <w:tmpl w:val="F6DC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12244"/>
    <w:multiLevelType w:val="multilevel"/>
    <w:tmpl w:val="7CDA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A2A5A"/>
    <w:multiLevelType w:val="multilevel"/>
    <w:tmpl w:val="E60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9030E"/>
    <w:multiLevelType w:val="multilevel"/>
    <w:tmpl w:val="D21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81C87"/>
    <w:multiLevelType w:val="multilevel"/>
    <w:tmpl w:val="221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A0A98"/>
    <w:multiLevelType w:val="multilevel"/>
    <w:tmpl w:val="3D76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6241F"/>
    <w:multiLevelType w:val="multilevel"/>
    <w:tmpl w:val="EFA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3"/>
  </w:num>
  <w:num w:numId="4">
    <w:abstractNumId w:val="8"/>
  </w:num>
  <w:num w:numId="5">
    <w:abstractNumId w:val="2"/>
  </w:num>
  <w:num w:numId="6">
    <w:abstractNumId w:val="11"/>
  </w:num>
  <w:num w:numId="7">
    <w:abstractNumId w:val="3"/>
  </w:num>
  <w:num w:numId="8">
    <w:abstractNumId w:val="7"/>
  </w:num>
  <w:num w:numId="9">
    <w:abstractNumId w:val="4"/>
  </w:num>
  <w:num w:numId="10">
    <w:abstractNumId w:val="5"/>
  </w:num>
  <w:num w:numId="11">
    <w:abstractNumId w:val="6"/>
  </w:num>
  <w:num w:numId="12">
    <w:abstractNumId w:val="0"/>
  </w:num>
  <w:num w:numId="13">
    <w:abstractNumId w:val="15"/>
  </w:num>
  <w:num w:numId="14">
    <w:abstractNumId w:val="9"/>
  </w:num>
  <w:num w:numId="15">
    <w:abstractNumId w:val="12"/>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14"/>
    <w:rsid w:val="00D75814"/>
    <w:rsid w:val="00D75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3DD1"/>
  <w15:chartTrackingRefBased/>
  <w15:docId w15:val="{79B946D2-A2A9-4DEB-B97F-2AB8B246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758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7581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7581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7581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581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7581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7581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75814"/>
    <w:rPr>
      <w:rFonts w:ascii="Times New Roman" w:eastAsia="Times New Roman" w:hAnsi="Times New Roman" w:cs="Times New Roman"/>
      <w:b/>
      <w:bCs/>
      <w:sz w:val="24"/>
      <w:szCs w:val="24"/>
      <w:lang w:eastAsia="ru-RU"/>
    </w:rPr>
  </w:style>
  <w:style w:type="paragraph" w:customStyle="1" w:styleId="msonormal0">
    <w:name w:val="msonormal"/>
    <w:basedOn w:val="a"/>
    <w:rsid w:val="00D758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D758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75814"/>
    <w:rPr>
      <w:color w:val="0000FF"/>
      <w:u w:val="single"/>
    </w:rPr>
  </w:style>
  <w:style w:type="character" w:styleId="a5">
    <w:name w:val="FollowedHyperlink"/>
    <w:basedOn w:val="a0"/>
    <w:uiPriority w:val="99"/>
    <w:semiHidden/>
    <w:unhideWhenUsed/>
    <w:rsid w:val="00D75814"/>
    <w:rPr>
      <w:color w:val="800080"/>
      <w:u w:val="single"/>
    </w:rPr>
  </w:style>
  <w:style w:type="character" w:styleId="a6">
    <w:name w:val="Strong"/>
    <w:basedOn w:val="a0"/>
    <w:uiPriority w:val="22"/>
    <w:qFormat/>
    <w:rsid w:val="00D75814"/>
    <w:rPr>
      <w:b/>
      <w:bCs/>
    </w:rPr>
  </w:style>
  <w:style w:type="character" w:customStyle="1" w:styleId="title">
    <w:name w:val="title"/>
    <w:basedOn w:val="a0"/>
    <w:rsid w:val="00D75814"/>
  </w:style>
  <w:style w:type="character" w:customStyle="1" w:styleId="info">
    <w:name w:val="info"/>
    <w:basedOn w:val="a0"/>
    <w:rsid w:val="00D75814"/>
  </w:style>
  <w:style w:type="character" w:styleId="HTML">
    <w:name w:val="HTML Code"/>
    <w:basedOn w:val="a0"/>
    <w:uiPriority w:val="99"/>
    <w:semiHidden/>
    <w:unhideWhenUsed/>
    <w:rsid w:val="00D75814"/>
    <w:rPr>
      <w:rFonts w:ascii="Courier New" w:eastAsia="Times New Roman" w:hAnsi="Courier New" w:cs="Courier New"/>
      <w:sz w:val="20"/>
      <w:szCs w:val="20"/>
    </w:rPr>
  </w:style>
  <w:style w:type="character" w:styleId="HTML0">
    <w:name w:val="HTML Cite"/>
    <w:basedOn w:val="a0"/>
    <w:uiPriority w:val="99"/>
    <w:semiHidden/>
    <w:unhideWhenUsed/>
    <w:rsid w:val="00D758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36526">
      <w:bodyDiv w:val="1"/>
      <w:marLeft w:val="0"/>
      <w:marRight w:val="0"/>
      <w:marTop w:val="0"/>
      <w:marBottom w:val="0"/>
      <w:divBdr>
        <w:top w:val="none" w:sz="0" w:space="0" w:color="auto"/>
        <w:left w:val="none" w:sz="0" w:space="0" w:color="auto"/>
        <w:bottom w:val="none" w:sz="0" w:space="0" w:color="auto"/>
        <w:right w:val="none" w:sz="0" w:space="0" w:color="auto"/>
      </w:divBdr>
      <w:divsChild>
        <w:div w:id="1351373566">
          <w:marLeft w:val="0"/>
          <w:marRight w:val="0"/>
          <w:marTop w:val="0"/>
          <w:marBottom w:val="0"/>
          <w:divBdr>
            <w:top w:val="none" w:sz="0" w:space="0" w:color="auto"/>
            <w:left w:val="none" w:sz="0" w:space="0" w:color="auto"/>
            <w:bottom w:val="none" w:sz="0" w:space="0" w:color="auto"/>
            <w:right w:val="none" w:sz="0" w:space="0" w:color="auto"/>
          </w:divBdr>
          <w:divsChild>
            <w:div w:id="2040931165">
              <w:marLeft w:val="0"/>
              <w:marRight w:val="0"/>
              <w:marTop w:val="120"/>
              <w:marBottom w:val="120"/>
              <w:divBdr>
                <w:top w:val="none" w:sz="0" w:space="0" w:color="auto"/>
                <w:left w:val="none" w:sz="0" w:space="0" w:color="auto"/>
                <w:bottom w:val="none" w:sz="0" w:space="0" w:color="auto"/>
                <w:right w:val="none" w:sz="0" w:space="0" w:color="auto"/>
              </w:divBdr>
            </w:div>
            <w:div w:id="914700451">
              <w:marLeft w:val="0"/>
              <w:marRight w:val="0"/>
              <w:marTop w:val="120"/>
              <w:marBottom w:val="120"/>
              <w:divBdr>
                <w:top w:val="none" w:sz="0" w:space="0" w:color="auto"/>
                <w:left w:val="none" w:sz="0" w:space="0" w:color="auto"/>
                <w:bottom w:val="none" w:sz="0" w:space="0" w:color="auto"/>
                <w:right w:val="none" w:sz="0" w:space="0" w:color="auto"/>
              </w:divBdr>
            </w:div>
            <w:div w:id="1321808526">
              <w:marLeft w:val="0"/>
              <w:marRight w:val="0"/>
              <w:marTop w:val="120"/>
              <w:marBottom w:val="120"/>
              <w:divBdr>
                <w:top w:val="none" w:sz="0" w:space="0" w:color="auto"/>
                <w:left w:val="none" w:sz="0" w:space="0" w:color="auto"/>
                <w:bottom w:val="none" w:sz="0" w:space="0" w:color="auto"/>
                <w:right w:val="none" w:sz="0" w:space="0" w:color="auto"/>
              </w:divBdr>
            </w:div>
            <w:div w:id="302387540">
              <w:marLeft w:val="0"/>
              <w:marRight w:val="0"/>
              <w:marTop w:val="120"/>
              <w:marBottom w:val="120"/>
              <w:divBdr>
                <w:top w:val="none" w:sz="0" w:space="0" w:color="auto"/>
                <w:left w:val="none" w:sz="0" w:space="0" w:color="auto"/>
                <w:bottom w:val="none" w:sz="0" w:space="0" w:color="auto"/>
                <w:right w:val="none" w:sz="0" w:space="0" w:color="auto"/>
              </w:divBdr>
            </w:div>
            <w:div w:id="1065882483">
              <w:marLeft w:val="0"/>
              <w:marRight w:val="0"/>
              <w:marTop w:val="120"/>
              <w:marBottom w:val="120"/>
              <w:divBdr>
                <w:top w:val="none" w:sz="0" w:space="0" w:color="auto"/>
                <w:left w:val="none" w:sz="0" w:space="0" w:color="auto"/>
                <w:bottom w:val="none" w:sz="0" w:space="0" w:color="auto"/>
                <w:right w:val="none" w:sz="0" w:space="0" w:color="auto"/>
              </w:divBdr>
            </w:div>
            <w:div w:id="465436916">
              <w:marLeft w:val="0"/>
              <w:marRight w:val="0"/>
              <w:marTop w:val="120"/>
              <w:marBottom w:val="120"/>
              <w:divBdr>
                <w:top w:val="none" w:sz="0" w:space="0" w:color="auto"/>
                <w:left w:val="none" w:sz="0" w:space="0" w:color="auto"/>
                <w:bottom w:val="none" w:sz="0" w:space="0" w:color="auto"/>
                <w:right w:val="none" w:sz="0" w:space="0" w:color="auto"/>
              </w:divBdr>
            </w:div>
            <w:div w:id="339167583">
              <w:marLeft w:val="0"/>
              <w:marRight w:val="0"/>
              <w:marTop w:val="120"/>
              <w:marBottom w:val="120"/>
              <w:divBdr>
                <w:top w:val="none" w:sz="0" w:space="0" w:color="auto"/>
                <w:left w:val="none" w:sz="0" w:space="0" w:color="auto"/>
                <w:bottom w:val="none" w:sz="0" w:space="0" w:color="auto"/>
                <w:right w:val="none" w:sz="0" w:space="0" w:color="auto"/>
              </w:divBdr>
            </w:div>
            <w:div w:id="1442410285">
              <w:marLeft w:val="0"/>
              <w:marRight w:val="0"/>
              <w:marTop w:val="120"/>
              <w:marBottom w:val="120"/>
              <w:divBdr>
                <w:top w:val="none" w:sz="0" w:space="0" w:color="auto"/>
                <w:left w:val="none" w:sz="0" w:space="0" w:color="auto"/>
                <w:bottom w:val="none" w:sz="0" w:space="0" w:color="auto"/>
                <w:right w:val="none" w:sz="0" w:space="0" w:color="auto"/>
              </w:divBdr>
            </w:div>
            <w:div w:id="944843110">
              <w:marLeft w:val="0"/>
              <w:marRight w:val="0"/>
              <w:marTop w:val="120"/>
              <w:marBottom w:val="120"/>
              <w:divBdr>
                <w:top w:val="none" w:sz="0" w:space="0" w:color="auto"/>
                <w:left w:val="none" w:sz="0" w:space="0" w:color="auto"/>
                <w:bottom w:val="none" w:sz="0" w:space="0" w:color="auto"/>
                <w:right w:val="none" w:sz="0" w:space="0" w:color="auto"/>
              </w:divBdr>
            </w:div>
            <w:div w:id="904801545">
              <w:marLeft w:val="0"/>
              <w:marRight w:val="0"/>
              <w:marTop w:val="120"/>
              <w:marBottom w:val="120"/>
              <w:divBdr>
                <w:top w:val="none" w:sz="0" w:space="0" w:color="auto"/>
                <w:left w:val="none" w:sz="0" w:space="0" w:color="auto"/>
                <w:bottom w:val="none" w:sz="0" w:space="0" w:color="auto"/>
                <w:right w:val="none" w:sz="0" w:space="0" w:color="auto"/>
              </w:divBdr>
            </w:div>
            <w:div w:id="1082028916">
              <w:marLeft w:val="0"/>
              <w:marRight w:val="0"/>
              <w:marTop w:val="120"/>
              <w:marBottom w:val="120"/>
              <w:divBdr>
                <w:top w:val="none" w:sz="0" w:space="0" w:color="auto"/>
                <w:left w:val="none" w:sz="0" w:space="0" w:color="auto"/>
                <w:bottom w:val="none" w:sz="0" w:space="0" w:color="auto"/>
                <w:right w:val="none" w:sz="0" w:space="0" w:color="auto"/>
              </w:divBdr>
            </w:div>
            <w:div w:id="1110978398">
              <w:marLeft w:val="0"/>
              <w:marRight w:val="0"/>
              <w:marTop w:val="120"/>
              <w:marBottom w:val="120"/>
              <w:divBdr>
                <w:top w:val="none" w:sz="0" w:space="0" w:color="auto"/>
                <w:left w:val="none" w:sz="0" w:space="0" w:color="auto"/>
                <w:bottom w:val="none" w:sz="0" w:space="0" w:color="auto"/>
                <w:right w:val="none" w:sz="0" w:space="0" w:color="auto"/>
              </w:divBdr>
            </w:div>
            <w:div w:id="1975325422">
              <w:marLeft w:val="0"/>
              <w:marRight w:val="0"/>
              <w:marTop w:val="120"/>
              <w:marBottom w:val="120"/>
              <w:divBdr>
                <w:top w:val="none" w:sz="0" w:space="0" w:color="auto"/>
                <w:left w:val="none" w:sz="0" w:space="0" w:color="auto"/>
                <w:bottom w:val="none" w:sz="0" w:space="0" w:color="auto"/>
                <w:right w:val="none" w:sz="0" w:space="0" w:color="auto"/>
              </w:divBdr>
            </w:div>
            <w:div w:id="1357729934">
              <w:marLeft w:val="0"/>
              <w:marRight w:val="0"/>
              <w:marTop w:val="120"/>
              <w:marBottom w:val="120"/>
              <w:divBdr>
                <w:top w:val="none" w:sz="0" w:space="0" w:color="auto"/>
                <w:left w:val="none" w:sz="0" w:space="0" w:color="auto"/>
                <w:bottom w:val="none" w:sz="0" w:space="0" w:color="auto"/>
                <w:right w:val="none" w:sz="0" w:space="0" w:color="auto"/>
              </w:divBdr>
            </w:div>
            <w:div w:id="129446471">
              <w:marLeft w:val="0"/>
              <w:marRight w:val="0"/>
              <w:marTop w:val="120"/>
              <w:marBottom w:val="120"/>
              <w:divBdr>
                <w:top w:val="none" w:sz="0" w:space="0" w:color="auto"/>
                <w:left w:val="none" w:sz="0" w:space="0" w:color="auto"/>
                <w:bottom w:val="none" w:sz="0" w:space="0" w:color="auto"/>
                <w:right w:val="none" w:sz="0" w:space="0" w:color="auto"/>
              </w:divBdr>
            </w:div>
            <w:div w:id="1574780538">
              <w:marLeft w:val="0"/>
              <w:marRight w:val="0"/>
              <w:marTop w:val="120"/>
              <w:marBottom w:val="120"/>
              <w:divBdr>
                <w:top w:val="none" w:sz="0" w:space="0" w:color="auto"/>
                <w:left w:val="none" w:sz="0" w:space="0" w:color="auto"/>
                <w:bottom w:val="none" w:sz="0" w:space="0" w:color="auto"/>
                <w:right w:val="none" w:sz="0" w:space="0" w:color="auto"/>
              </w:divBdr>
            </w:div>
            <w:div w:id="2044405634">
              <w:marLeft w:val="0"/>
              <w:marRight w:val="0"/>
              <w:marTop w:val="120"/>
              <w:marBottom w:val="120"/>
              <w:divBdr>
                <w:top w:val="none" w:sz="0" w:space="0" w:color="auto"/>
                <w:left w:val="none" w:sz="0" w:space="0" w:color="auto"/>
                <w:bottom w:val="none" w:sz="0" w:space="0" w:color="auto"/>
                <w:right w:val="none" w:sz="0" w:space="0" w:color="auto"/>
              </w:divBdr>
            </w:div>
            <w:div w:id="1068960479">
              <w:marLeft w:val="0"/>
              <w:marRight w:val="0"/>
              <w:marTop w:val="120"/>
              <w:marBottom w:val="120"/>
              <w:divBdr>
                <w:top w:val="none" w:sz="0" w:space="0" w:color="auto"/>
                <w:left w:val="none" w:sz="0" w:space="0" w:color="auto"/>
                <w:bottom w:val="none" w:sz="0" w:space="0" w:color="auto"/>
                <w:right w:val="none" w:sz="0" w:space="0" w:color="auto"/>
              </w:divBdr>
            </w:div>
            <w:div w:id="221405891">
              <w:marLeft w:val="0"/>
              <w:marRight w:val="0"/>
              <w:marTop w:val="120"/>
              <w:marBottom w:val="120"/>
              <w:divBdr>
                <w:top w:val="none" w:sz="0" w:space="0" w:color="auto"/>
                <w:left w:val="none" w:sz="0" w:space="0" w:color="auto"/>
                <w:bottom w:val="none" w:sz="0" w:space="0" w:color="auto"/>
                <w:right w:val="none" w:sz="0" w:space="0" w:color="auto"/>
              </w:divBdr>
            </w:div>
            <w:div w:id="581447961">
              <w:marLeft w:val="0"/>
              <w:marRight w:val="0"/>
              <w:marTop w:val="120"/>
              <w:marBottom w:val="120"/>
              <w:divBdr>
                <w:top w:val="none" w:sz="0" w:space="0" w:color="auto"/>
                <w:left w:val="none" w:sz="0" w:space="0" w:color="auto"/>
                <w:bottom w:val="none" w:sz="0" w:space="0" w:color="auto"/>
                <w:right w:val="none" w:sz="0" w:space="0" w:color="auto"/>
              </w:divBdr>
            </w:div>
            <w:div w:id="419908557">
              <w:marLeft w:val="0"/>
              <w:marRight w:val="0"/>
              <w:marTop w:val="120"/>
              <w:marBottom w:val="120"/>
              <w:divBdr>
                <w:top w:val="none" w:sz="0" w:space="0" w:color="auto"/>
                <w:left w:val="none" w:sz="0" w:space="0" w:color="auto"/>
                <w:bottom w:val="none" w:sz="0" w:space="0" w:color="auto"/>
                <w:right w:val="none" w:sz="0" w:space="0" w:color="auto"/>
              </w:divBdr>
            </w:div>
            <w:div w:id="631061628">
              <w:marLeft w:val="0"/>
              <w:marRight w:val="0"/>
              <w:marTop w:val="120"/>
              <w:marBottom w:val="120"/>
              <w:divBdr>
                <w:top w:val="none" w:sz="0" w:space="0" w:color="auto"/>
                <w:left w:val="none" w:sz="0" w:space="0" w:color="auto"/>
                <w:bottom w:val="none" w:sz="0" w:space="0" w:color="auto"/>
                <w:right w:val="none" w:sz="0" w:space="0" w:color="auto"/>
              </w:divBdr>
            </w:div>
            <w:div w:id="1589189924">
              <w:marLeft w:val="0"/>
              <w:marRight w:val="0"/>
              <w:marTop w:val="120"/>
              <w:marBottom w:val="120"/>
              <w:divBdr>
                <w:top w:val="none" w:sz="0" w:space="0" w:color="auto"/>
                <w:left w:val="none" w:sz="0" w:space="0" w:color="auto"/>
                <w:bottom w:val="none" w:sz="0" w:space="0" w:color="auto"/>
                <w:right w:val="none" w:sz="0" w:space="0" w:color="auto"/>
              </w:divBdr>
            </w:div>
            <w:div w:id="1306348223">
              <w:marLeft w:val="0"/>
              <w:marRight w:val="0"/>
              <w:marTop w:val="120"/>
              <w:marBottom w:val="120"/>
              <w:divBdr>
                <w:top w:val="none" w:sz="0" w:space="0" w:color="auto"/>
                <w:left w:val="none" w:sz="0" w:space="0" w:color="auto"/>
                <w:bottom w:val="none" w:sz="0" w:space="0" w:color="auto"/>
                <w:right w:val="none" w:sz="0" w:space="0" w:color="auto"/>
              </w:divBdr>
            </w:div>
            <w:div w:id="249895258">
              <w:blockQuote w:val="1"/>
              <w:marLeft w:val="15"/>
              <w:marRight w:val="15"/>
              <w:marTop w:val="210"/>
              <w:marBottom w:val="210"/>
              <w:divBdr>
                <w:top w:val="none" w:sz="0" w:space="0" w:color="auto"/>
                <w:left w:val="single" w:sz="18" w:space="12" w:color="DDDDDD"/>
                <w:bottom w:val="none" w:sz="0" w:space="0" w:color="auto"/>
                <w:right w:val="none" w:sz="0" w:space="0" w:color="auto"/>
              </w:divBdr>
            </w:div>
            <w:div w:id="653488254">
              <w:blockQuote w:val="1"/>
              <w:marLeft w:val="15"/>
              <w:marRight w:val="15"/>
              <w:marTop w:val="210"/>
              <w:marBottom w:val="210"/>
              <w:divBdr>
                <w:top w:val="none" w:sz="0" w:space="0" w:color="auto"/>
                <w:left w:val="single" w:sz="18" w:space="12" w:color="DDDDDD"/>
                <w:bottom w:val="none" w:sz="0" w:space="0" w:color="auto"/>
                <w:right w:val="none" w:sz="0" w:space="0" w:color="auto"/>
              </w:divBdr>
            </w:div>
            <w:div w:id="1188175754">
              <w:marLeft w:val="0"/>
              <w:marRight w:val="0"/>
              <w:marTop w:val="120"/>
              <w:marBottom w:val="120"/>
              <w:divBdr>
                <w:top w:val="none" w:sz="0" w:space="0" w:color="auto"/>
                <w:left w:val="none" w:sz="0" w:space="0" w:color="auto"/>
                <w:bottom w:val="none" w:sz="0" w:space="0" w:color="auto"/>
                <w:right w:val="none" w:sz="0" w:space="0" w:color="auto"/>
              </w:divBdr>
            </w:div>
            <w:div w:id="647632943">
              <w:marLeft w:val="0"/>
              <w:marRight w:val="0"/>
              <w:marTop w:val="120"/>
              <w:marBottom w:val="120"/>
              <w:divBdr>
                <w:top w:val="none" w:sz="0" w:space="0" w:color="auto"/>
                <w:left w:val="none" w:sz="0" w:space="0" w:color="auto"/>
                <w:bottom w:val="none" w:sz="0" w:space="0" w:color="auto"/>
                <w:right w:val="none" w:sz="0" w:space="0" w:color="auto"/>
              </w:divBdr>
            </w:div>
            <w:div w:id="1431657882">
              <w:marLeft w:val="0"/>
              <w:marRight w:val="0"/>
              <w:marTop w:val="120"/>
              <w:marBottom w:val="120"/>
              <w:divBdr>
                <w:top w:val="none" w:sz="0" w:space="0" w:color="auto"/>
                <w:left w:val="none" w:sz="0" w:space="0" w:color="auto"/>
                <w:bottom w:val="none" w:sz="0" w:space="0" w:color="auto"/>
                <w:right w:val="none" w:sz="0" w:space="0" w:color="auto"/>
              </w:divBdr>
            </w:div>
            <w:div w:id="1640377532">
              <w:marLeft w:val="0"/>
              <w:marRight w:val="0"/>
              <w:marTop w:val="120"/>
              <w:marBottom w:val="120"/>
              <w:divBdr>
                <w:top w:val="none" w:sz="0" w:space="0" w:color="auto"/>
                <w:left w:val="none" w:sz="0" w:space="0" w:color="auto"/>
                <w:bottom w:val="none" w:sz="0" w:space="0" w:color="auto"/>
                <w:right w:val="none" w:sz="0" w:space="0" w:color="auto"/>
              </w:divBdr>
            </w:div>
            <w:div w:id="11822783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training.ru/tls-armoring-windows-server/" TargetMode="External"/><Relationship Id="rId117" Type="http://schemas.openxmlformats.org/officeDocument/2006/relationships/hyperlink" Target="https://www.atraining.ru/ocsp-settings-tuning-stapling/" TargetMode="External"/><Relationship Id="rId21" Type="http://schemas.openxmlformats.org/officeDocument/2006/relationships/hyperlink" Target="https://www.atraining.ru/tls-armoring-windows-server/" TargetMode="External"/><Relationship Id="rId42" Type="http://schemas.openxmlformats.org/officeDocument/2006/relationships/image" Target="media/image1.png"/><Relationship Id="rId47" Type="http://schemas.openxmlformats.org/officeDocument/2006/relationships/image" Target="media/image3.png"/><Relationship Id="rId63" Type="http://schemas.openxmlformats.org/officeDocument/2006/relationships/image" Target="media/image10.png"/><Relationship Id="rId68" Type="http://schemas.openxmlformats.org/officeDocument/2006/relationships/image" Target="media/image12.png"/><Relationship Id="rId84" Type="http://schemas.openxmlformats.org/officeDocument/2006/relationships/hyperlink" Target="https://cdn.atraining.ru/i/tls-ssl-windows-server-16.png" TargetMode="External"/><Relationship Id="rId89" Type="http://schemas.openxmlformats.org/officeDocument/2006/relationships/image" Target="media/image21.png"/><Relationship Id="rId112" Type="http://schemas.openxmlformats.org/officeDocument/2006/relationships/hyperlink" Target="https://cdn.atraining.ru/i/tls-ssl-windows-server-18.png" TargetMode="External"/><Relationship Id="rId16" Type="http://schemas.openxmlformats.org/officeDocument/2006/relationships/hyperlink" Target="https://www.atraining.ru/tls-armoring-windows-server/" TargetMode="External"/><Relationship Id="rId107" Type="http://schemas.openxmlformats.org/officeDocument/2006/relationships/hyperlink" Target="https://www.atraining.ru/report-uri-settings/" TargetMode="External"/><Relationship Id="rId11" Type="http://schemas.openxmlformats.org/officeDocument/2006/relationships/hyperlink" Target="https://www.atraining.ru/tls-armoring-windows-server/" TargetMode="External"/><Relationship Id="rId32" Type="http://schemas.openxmlformats.org/officeDocument/2006/relationships/hyperlink" Target="https://tools.ietf.org/html/rfc3268" TargetMode="External"/><Relationship Id="rId37" Type="http://schemas.openxmlformats.org/officeDocument/2006/relationships/hyperlink" Target="https://tools.ietf.org/html/rfc6176" TargetMode="External"/><Relationship Id="rId53" Type="http://schemas.openxmlformats.org/officeDocument/2006/relationships/hyperlink" Target="https://www.atraining.ru/soft/" TargetMode="External"/><Relationship Id="rId58" Type="http://schemas.openxmlformats.org/officeDocument/2006/relationships/hyperlink" Target="https://tools.ietf.org/html/rfc7465" TargetMode="External"/><Relationship Id="rId74" Type="http://schemas.openxmlformats.org/officeDocument/2006/relationships/hyperlink" Target="http://technet.microsoft.com/security/bulletin/ms12-006" TargetMode="External"/><Relationship Id="rId79" Type="http://schemas.openxmlformats.org/officeDocument/2006/relationships/image" Target="media/image16.png"/><Relationship Id="rId102" Type="http://schemas.openxmlformats.org/officeDocument/2006/relationships/hyperlink" Target="https://tools.ietf.org/html/draft-ietf-websec-key-pinning-21" TargetMode="External"/><Relationship Id="rId123" Type="http://schemas.openxmlformats.org/officeDocument/2006/relationships/fontTable" Target="fontTable.xml"/><Relationship Id="rId5" Type="http://schemas.openxmlformats.org/officeDocument/2006/relationships/hyperlink" Target="https://www.atraining.ru/kb/" TargetMode="External"/><Relationship Id="rId90" Type="http://schemas.openxmlformats.org/officeDocument/2006/relationships/hyperlink" Target="https://cdn.atraining.ru/i/tls-http-strict-transport-security-hsts-2.png" TargetMode="External"/><Relationship Id="rId95" Type="http://schemas.openxmlformats.org/officeDocument/2006/relationships/image" Target="media/image23.png"/><Relationship Id="rId22" Type="http://schemas.openxmlformats.org/officeDocument/2006/relationships/hyperlink" Target="https://www.atraining.ru/tls-armoring-windows-server/" TargetMode="External"/><Relationship Id="rId27" Type="http://schemas.openxmlformats.org/officeDocument/2006/relationships/hyperlink" Target="https://tools.ietf.org/html/rfc2246" TargetMode="External"/><Relationship Id="rId43" Type="http://schemas.openxmlformats.org/officeDocument/2006/relationships/hyperlink" Target="https://cdn.atraining.ru/i/tls-ssl-windows-server-1.png" TargetMode="External"/><Relationship Id="rId48" Type="http://schemas.openxmlformats.org/officeDocument/2006/relationships/hyperlink" Target="https://cdn.atraining.ru/i/tls-ssl-windows-server-3.png" TargetMode="External"/><Relationship Id="rId64" Type="http://schemas.openxmlformats.org/officeDocument/2006/relationships/hyperlink" Target="https://cdn.atraining.ru/i/tls-ssl-windows-server-23.png" TargetMode="External"/><Relationship Id="rId69" Type="http://schemas.openxmlformats.org/officeDocument/2006/relationships/hyperlink" Target="https://cdn.atraining.ru/i/tls-ssl-windows-server-25.png" TargetMode="External"/><Relationship Id="rId113" Type="http://schemas.openxmlformats.org/officeDocument/2006/relationships/hyperlink" Target="https://tools.ietf.org/html/rfc5077" TargetMode="External"/><Relationship Id="rId118" Type="http://schemas.openxmlformats.org/officeDocument/2006/relationships/hyperlink" Target="https://www.atraining.ru/sha-2-fastest-sha-512/" TargetMode="External"/><Relationship Id="rId80" Type="http://schemas.openxmlformats.org/officeDocument/2006/relationships/hyperlink" Target="https://cdn.atraining.ru/i/tls-ssl-windows-server-12.png" TargetMode="External"/><Relationship Id="rId85" Type="http://schemas.openxmlformats.org/officeDocument/2006/relationships/image" Target="media/image19.png"/><Relationship Id="rId12" Type="http://schemas.openxmlformats.org/officeDocument/2006/relationships/hyperlink" Target="https://www.atraining.ru/tls-armoring-windows-server/" TargetMode="External"/><Relationship Id="rId17" Type="http://schemas.openxmlformats.org/officeDocument/2006/relationships/hyperlink" Target="https://www.atraining.ru/tls-armoring-windows-server/" TargetMode="External"/><Relationship Id="rId33" Type="http://schemas.openxmlformats.org/officeDocument/2006/relationships/hyperlink" Target="https://tools.ietf.org/html/rfc3546" TargetMode="External"/><Relationship Id="rId38" Type="http://schemas.openxmlformats.org/officeDocument/2006/relationships/hyperlink" Target="https://tools.ietf.org/html/rfc5746" TargetMode="External"/><Relationship Id="rId59" Type="http://schemas.openxmlformats.org/officeDocument/2006/relationships/image" Target="media/image8.png"/><Relationship Id="rId103" Type="http://schemas.openxmlformats.org/officeDocument/2006/relationships/hyperlink" Target="https://www.atraining.ru/report-uri-settings/" TargetMode="External"/><Relationship Id="rId108" Type="http://schemas.openxmlformats.org/officeDocument/2006/relationships/image" Target="media/image25.png"/><Relationship Id="rId124" Type="http://schemas.openxmlformats.org/officeDocument/2006/relationships/theme" Target="theme/theme1.xml"/><Relationship Id="rId54" Type="http://schemas.openxmlformats.org/officeDocument/2006/relationships/image" Target="media/image6.png"/><Relationship Id="rId70" Type="http://schemas.openxmlformats.org/officeDocument/2006/relationships/hyperlink" Target="http://support.microsoft.com/kb/2541763" TargetMode="External"/><Relationship Id="rId75" Type="http://schemas.openxmlformats.org/officeDocument/2006/relationships/image" Target="media/image14.png"/><Relationship Id="rId91" Type="http://schemas.openxmlformats.org/officeDocument/2006/relationships/image" Target="media/image22.png"/><Relationship Id="rId96" Type="http://schemas.openxmlformats.org/officeDocument/2006/relationships/hyperlink" Target="https://cdn.atraining.ru/i/tls-http-strict-transport-security-hsts-4.png" TargetMode="External"/><Relationship Id="rId1" Type="http://schemas.openxmlformats.org/officeDocument/2006/relationships/numbering" Target="numbering.xml"/><Relationship Id="rId6" Type="http://schemas.openxmlformats.org/officeDocument/2006/relationships/hyperlink" Target="https://www.atraining.ru/soft/" TargetMode="External"/><Relationship Id="rId23" Type="http://schemas.openxmlformats.org/officeDocument/2006/relationships/hyperlink" Target="https://www.atraining.ru/tls-armoring-windows-server/" TargetMode="External"/><Relationship Id="rId28" Type="http://schemas.openxmlformats.org/officeDocument/2006/relationships/hyperlink" Target="http://tools.ietf.org/html/draft-benaloh-pct-00" TargetMode="External"/><Relationship Id="rId49" Type="http://schemas.openxmlformats.org/officeDocument/2006/relationships/image" Target="media/image4.png"/><Relationship Id="rId114" Type="http://schemas.openxmlformats.org/officeDocument/2006/relationships/hyperlink" Target="https://support.microsoft.com/en-us/kb/3109853" TargetMode="External"/><Relationship Id="rId119" Type="http://schemas.openxmlformats.org/officeDocument/2006/relationships/image" Target="media/image28.png"/><Relationship Id="rId44" Type="http://schemas.openxmlformats.org/officeDocument/2006/relationships/image" Target="media/image2.png"/><Relationship Id="rId60" Type="http://schemas.openxmlformats.org/officeDocument/2006/relationships/hyperlink" Target="https://cdn.atraining.ru/i/tls-ssl-windows-server-10.png" TargetMode="External"/><Relationship Id="rId65" Type="http://schemas.openxmlformats.org/officeDocument/2006/relationships/image" Target="media/image11.png"/><Relationship Id="rId81" Type="http://schemas.openxmlformats.org/officeDocument/2006/relationships/image" Target="media/image17.png"/><Relationship Id="rId86" Type="http://schemas.openxmlformats.org/officeDocument/2006/relationships/hyperlink" Target="https://cdn.atraining.ru/i/tls-ssl-windows-server-17.png" TargetMode="External"/><Relationship Id="rId4" Type="http://schemas.openxmlformats.org/officeDocument/2006/relationships/webSettings" Target="webSettings.xml"/><Relationship Id="rId9" Type="http://schemas.openxmlformats.org/officeDocument/2006/relationships/hyperlink" Target="https://www.atraining.ru/tls-armoring-windows-server/" TargetMode="External"/><Relationship Id="rId13" Type="http://schemas.openxmlformats.org/officeDocument/2006/relationships/hyperlink" Target="https://www.atraining.ru/tls-armoring-windows-server/" TargetMode="External"/><Relationship Id="rId18" Type="http://schemas.openxmlformats.org/officeDocument/2006/relationships/hyperlink" Target="https://www.atraining.ru/tls-armoring-windows-server/" TargetMode="External"/><Relationship Id="rId39" Type="http://schemas.openxmlformats.org/officeDocument/2006/relationships/hyperlink" Target="https://tools.ietf.org/html/rfc5878" TargetMode="External"/><Relationship Id="rId109" Type="http://schemas.openxmlformats.org/officeDocument/2006/relationships/hyperlink" Target="https://cdn.atraining.ru/i/tls-dns-caa-1.png" TargetMode="External"/><Relationship Id="rId34" Type="http://schemas.openxmlformats.org/officeDocument/2006/relationships/hyperlink" Target="https://tools.ietf.org/html/rfc4366" TargetMode="External"/><Relationship Id="rId50" Type="http://schemas.openxmlformats.org/officeDocument/2006/relationships/hyperlink" Target="https://cdn.atraining.ru/i/tls-ssl-windows-server-5.png" TargetMode="External"/><Relationship Id="rId55" Type="http://schemas.openxmlformats.org/officeDocument/2006/relationships/hyperlink" Target="https://cdn.atraining.ru/i/tls-ssl-windows-server-6.png" TargetMode="External"/><Relationship Id="rId76" Type="http://schemas.openxmlformats.org/officeDocument/2006/relationships/hyperlink" Target="https://cdn.atraining.ru/i/tls-ssl-windows-server-13.png" TargetMode="External"/><Relationship Id="rId97" Type="http://schemas.openxmlformats.org/officeDocument/2006/relationships/hyperlink" Target="https://tools.ietf.org/html/rfc7469" TargetMode="External"/><Relationship Id="rId104" Type="http://schemas.openxmlformats.org/officeDocument/2006/relationships/hyperlink" Target="https://tools.ietf.org/html/rfc6844" TargetMode="External"/><Relationship Id="rId120" Type="http://schemas.openxmlformats.org/officeDocument/2006/relationships/hyperlink" Target="https://cdn.atraining.ru/i/tls-ssl-windows-server-19.png" TargetMode="External"/><Relationship Id="rId7" Type="http://schemas.openxmlformats.org/officeDocument/2006/relationships/hyperlink" Target="https://www.atraining.ru/tls-armoring-windows-server/" TargetMode="External"/><Relationship Id="rId71" Type="http://schemas.openxmlformats.org/officeDocument/2006/relationships/image" Target="media/image13.png"/><Relationship Id="rId92" Type="http://schemas.openxmlformats.org/officeDocument/2006/relationships/hyperlink" Target="https://cdn.atraining.ru/i/tls-http-strict-transport-security-hsts-3.png" TargetMode="External"/><Relationship Id="rId2" Type="http://schemas.openxmlformats.org/officeDocument/2006/relationships/styles" Target="styles.xml"/><Relationship Id="rId29" Type="http://schemas.openxmlformats.org/officeDocument/2006/relationships/hyperlink" Target="https://tools.ietf.org/html/rfc2246" TargetMode="External"/><Relationship Id="rId24" Type="http://schemas.openxmlformats.org/officeDocument/2006/relationships/hyperlink" Target="https://www.atraining.ru/tls-armoring-windows-server/" TargetMode="External"/><Relationship Id="rId40" Type="http://schemas.openxmlformats.org/officeDocument/2006/relationships/hyperlink" Target="https://tools.ietf.org/html/rfc6066" TargetMode="External"/><Relationship Id="rId45" Type="http://schemas.openxmlformats.org/officeDocument/2006/relationships/hyperlink" Target="https://cdn.atraining.ru/i/tls-ssl-windows-server-2.png" TargetMode="External"/><Relationship Id="rId66" Type="http://schemas.openxmlformats.org/officeDocument/2006/relationships/hyperlink" Target="https://cdn.atraining.ru/i/tls-ssl-windows-server-24.png" TargetMode="External"/><Relationship Id="rId87" Type="http://schemas.openxmlformats.org/officeDocument/2006/relationships/image" Target="media/image20.png"/><Relationship Id="rId110" Type="http://schemas.openxmlformats.org/officeDocument/2006/relationships/hyperlink" Target="https://tools.ietf.org/html/rfc5246" TargetMode="External"/><Relationship Id="rId115" Type="http://schemas.openxmlformats.org/officeDocument/2006/relationships/image" Target="media/image27.png"/><Relationship Id="rId61" Type="http://schemas.openxmlformats.org/officeDocument/2006/relationships/image" Target="media/image9.png"/><Relationship Id="rId82" Type="http://schemas.openxmlformats.org/officeDocument/2006/relationships/hyperlink" Target="https://cdn.atraining.ru/i/tls-ssl-windows-server-15.png" TargetMode="External"/><Relationship Id="rId19" Type="http://schemas.openxmlformats.org/officeDocument/2006/relationships/hyperlink" Target="https://www.atraining.ru/tls-armoring-windows-server/" TargetMode="External"/><Relationship Id="rId14" Type="http://schemas.openxmlformats.org/officeDocument/2006/relationships/hyperlink" Target="https://www.atraining.ru/tls-armoring-windows-server/" TargetMode="External"/><Relationship Id="rId30" Type="http://schemas.openxmlformats.org/officeDocument/2006/relationships/hyperlink" Target="https://www.atraining.ru/crypto-standards-it-engineer/" TargetMode="External"/><Relationship Id="rId35" Type="http://schemas.openxmlformats.org/officeDocument/2006/relationships/hyperlink" Target="https://tools.ietf.org/html/rfc4346" TargetMode="External"/><Relationship Id="rId56" Type="http://schemas.openxmlformats.org/officeDocument/2006/relationships/image" Target="media/image7.png"/><Relationship Id="rId77" Type="http://schemas.openxmlformats.org/officeDocument/2006/relationships/image" Target="media/image15.png"/><Relationship Id="rId100" Type="http://schemas.openxmlformats.org/officeDocument/2006/relationships/image" Target="media/image24.png"/><Relationship Id="rId105" Type="http://schemas.openxmlformats.org/officeDocument/2006/relationships/hyperlink" Target="https://www.atraining.ru/certificate-authority-authorization-mush-have-september-2017/" TargetMode="External"/><Relationship Id="rId8" Type="http://schemas.openxmlformats.org/officeDocument/2006/relationships/hyperlink" Target="https://www.atraining.ru/tls-armoring-windows-server/" TargetMode="External"/><Relationship Id="rId51" Type="http://schemas.openxmlformats.org/officeDocument/2006/relationships/image" Target="media/image5.png"/><Relationship Id="rId72" Type="http://schemas.openxmlformats.org/officeDocument/2006/relationships/hyperlink" Target="https://cdn.atraining.ru/i/tls-ssl-windows-server-11.png" TargetMode="External"/><Relationship Id="rId93" Type="http://schemas.openxmlformats.org/officeDocument/2006/relationships/hyperlink" Target="https://tools.ietf.org/html/rfc6797" TargetMode="External"/><Relationship Id="rId98" Type="http://schemas.openxmlformats.org/officeDocument/2006/relationships/hyperlink" Target="https://tools.ietf.org/html/draft-ietf-websec-key-pinning-21" TargetMode="External"/><Relationship Id="rId121" Type="http://schemas.openxmlformats.org/officeDocument/2006/relationships/image" Target="media/image29.png"/><Relationship Id="rId3" Type="http://schemas.openxmlformats.org/officeDocument/2006/relationships/settings" Target="settings.xml"/><Relationship Id="rId25" Type="http://schemas.openxmlformats.org/officeDocument/2006/relationships/hyperlink" Target="https://www.atraining.ru/tls-armoring-windows-server/" TargetMode="External"/><Relationship Id="rId46" Type="http://schemas.openxmlformats.org/officeDocument/2006/relationships/hyperlink" Target="https://tools.ietf.org/html/rfc5746" TargetMode="External"/><Relationship Id="rId67" Type="http://schemas.openxmlformats.org/officeDocument/2006/relationships/hyperlink" Target="https://cdn.atraining.ru/docs/20130531.pdf" TargetMode="External"/><Relationship Id="rId116" Type="http://schemas.openxmlformats.org/officeDocument/2006/relationships/hyperlink" Target="https://cdn.atraining.ru/i/tls-ssl-windows-server-21.png" TargetMode="External"/><Relationship Id="rId20" Type="http://schemas.openxmlformats.org/officeDocument/2006/relationships/hyperlink" Target="https://www.atraining.ru/tls-armoring-windows-server/" TargetMode="External"/><Relationship Id="rId41" Type="http://schemas.openxmlformats.org/officeDocument/2006/relationships/hyperlink" Target="http://support.microsoft.com/kb/2574819" TargetMode="External"/><Relationship Id="rId62" Type="http://schemas.openxmlformats.org/officeDocument/2006/relationships/hyperlink" Target="https://cdn.atraining.ru/i/tls-ssl-windows-server-22.png" TargetMode="External"/><Relationship Id="rId83" Type="http://schemas.openxmlformats.org/officeDocument/2006/relationships/image" Target="media/image18.png"/><Relationship Id="rId88" Type="http://schemas.openxmlformats.org/officeDocument/2006/relationships/hyperlink" Target="https://cdn.atraining.ru/i/tls-http-strict-transport-security-hsts-1.png" TargetMode="External"/><Relationship Id="rId111" Type="http://schemas.openxmlformats.org/officeDocument/2006/relationships/image" Target="media/image26.png"/><Relationship Id="rId15" Type="http://schemas.openxmlformats.org/officeDocument/2006/relationships/hyperlink" Target="https://www.atraining.ru/tls-armoring-windows-server/" TargetMode="External"/><Relationship Id="rId36" Type="http://schemas.openxmlformats.org/officeDocument/2006/relationships/hyperlink" Target="https://tools.ietf.org/html/rfc5246" TargetMode="External"/><Relationship Id="rId57" Type="http://schemas.openxmlformats.org/officeDocument/2006/relationships/hyperlink" Target="https://cdn.atraining.ru/i/tls-ssl-windows-server-7.png" TargetMode="External"/><Relationship Id="rId106" Type="http://schemas.openxmlformats.org/officeDocument/2006/relationships/hyperlink" Target="https://tools.ietf.org/html/rfc5070" TargetMode="External"/><Relationship Id="rId10" Type="http://schemas.openxmlformats.org/officeDocument/2006/relationships/hyperlink" Target="https://www.atraining.ru/tls-armoring-windows-server/" TargetMode="External"/><Relationship Id="rId31" Type="http://schemas.openxmlformats.org/officeDocument/2006/relationships/hyperlink" Target="https://www.imperialviolet.org/2014/10/14/poodle.html" TargetMode="External"/><Relationship Id="rId52" Type="http://schemas.openxmlformats.org/officeDocument/2006/relationships/hyperlink" Target="https://cdn.atraining.ru/i/tls-ssl-windows-server-4.png" TargetMode="External"/><Relationship Id="rId73" Type="http://schemas.openxmlformats.org/officeDocument/2006/relationships/hyperlink" Target="http://support.microsoft.com/kb/2638806" TargetMode="External"/><Relationship Id="rId78" Type="http://schemas.openxmlformats.org/officeDocument/2006/relationships/hyperlink" Target="https://cdn.atraining.ru/i/tls-ssl-windows-server-14.png" TargetMode="External"/><Relationship Id="rId94" Type="http://schemas.openxmlformats.org/officeDocument/2006/relationships/hyperlink" Target="https://hstspreload.org/" TargetMode="External"/><Relationship Id="rId99" Type="http://schemas.openxmlformats.org/officeDocument/2006/relationships/hyperlink" Target="https://report-uri.io/home/pkp_hash" TargetMode="External"/><Relationship Id="rId101" Type="http://schemas.openxmlformats.org/officeDocument/2006/relationships/hyperlink" Target="https://cdn.atraining.ru/i/tls-http-public-key-pinning-1.png" TargetMode="External"/><Relationship Id="rId122" Type="http://schemas.openxmlformats.org/officeDocument/2006/relationships/hyperlink" Target="https://cdn.atraining.ru/i/tls-ssl-windows-server-20.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11199</Words>
  <Characters>63837</Characters>
  <Application>Microsoft Office Word</Application>
  <DocSecurity>0</DocSecurity>
  <Lines>531</Lines>
  <Paragraphs>149</Paragraphs>
  <ScaleCrop>false</ScaleCrop>
  <Company/>
  <LinksUpToDate>false</LinksUpToDate>
  <CharactersWithSpaces>74887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2020-12-10T19:39:00Z</dcterms:created>
  <dcterms:modified xsi:type="dcterms:W3CDTF">2020-12-10T19:39:00Z</dcterms:modified>
</cp:coreProperties>
</file>
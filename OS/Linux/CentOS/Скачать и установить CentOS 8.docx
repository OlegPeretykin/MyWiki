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59" w:rsidRPr="00FB3759" w:rsidRDefault="00FB3759" w:rsidP="00FB375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ru-RU"/>
        </w:rPr>
      </w:pPr>
      <w:r w:rsidRPr="00FB3759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  <w:lang w:eastAsia="ru-RU"/>
        </w:rPr>
        <w:t xml:space="preserve">Скачать и установить </w:t>
      </w:r>
      <w:proofErr w:type="spellStart"/>
      <w:r w:rsidRPr="00FB3759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  <w:lang w:eastAsia="ru-RU"/>
        </w:rPr>
        <w:t xml:space="preserve"> 8</w:t>
      </w:r>
    </w:p>
    <w:p w:rsidR="00FB3759" w:rsidRPr="00FB3759" w:rsidRDefault="00FB3759" w:rsidP="00FB3759">
      <w:pPr>
        <w:pBdr>
          <w:bottom w:val="single" w:sz="6" w:space="4" w:color="F2F2F2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  <w:lang w:eastAsia="ru-RU"/>
        </w:rPr>
      </w:pPr>
      <w:hyperlink r:id="rId5" w:history="1">
        <w:proofErr w:type="spellStart"/>
        <w:r w:rsidRPr="00FB3759">
          <w:rPr>
            <w:rFonts w:ascii="Arial" w:eastAsia="Times New Roman" w:hAnsi="Arial" w:cs="Arial"/>
            <w:color w:val="888888"/>
            <w:sz w:val="18"/>
            <w:szCs w:val="18"/>
            <w:bdr w:val="none" w:sz="0" w:space="0" w:color="auto" w:frame="1"/>
            <w:lang w:eastAsia="ru-RU"/>
          </w:rPr>
          <w:t>Zerox</w:t>
        </w:r>
        <w:proofErr w:type="spellEnd"/>
      </w:hyperlink>
      <w:r w:rsidRPr="00FB3759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 </w:t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t>Обновлено: 03.10.2019</w:t>
      </w:r>
      <w:r w:rsidRPr="00FB3759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 </w:t>
      </w:r>
      <w:proofErr w:type="spellStart"/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instrText xml:space="preserve"> HYPERLINK "https://serveradmin.ru/category/linux/centos/" </w:instrText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instrText xml:space="preserve"> HYPERLINK "https://serveradmin.ru/category/linux/" </w:instrText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t>Linux</w:t>
      </w:r>
      <w:proofErr w:type="spellEnd"/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 </w:t>
      </w:r>
      <w:hyperlink r:id="rId6" w:anchor="comments" w:history="1">
        <w:r w:rsidRPr="00FB3759">
          <w:rPr>
            <w:rFonts w:ascii="Arial" w:eastAsia="Times New Roman" w:hAnsi="Arial" w:cs="Arial"/>
            <w:color w:val="888888"/>
            <w:sz w:val="18"/>
            <w:szCs w:val="18"/>
            <w:bdr w:val="none" w:sz="0" w:space="0" w:color="auto" w:frame="1"/>
            <w:lang w:eastAsia="ru-RU"/>
          </w:rPr>
          <w:t>47 комментариев</w:t>
        </w:r>
      </w:hyperlink>
      <w:r w:rsidRPr="00FB3759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 </w:t>
      </w:r>
      <w:r w:rsidRPr="00FB3759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t>32,519 Просмотры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Любая работа по администрированию сервера начинается с самого очевидного и обязательного процесса — инсталляции необходимой ОС, чем мы и займемся. Скачаем и установим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минимальной конфигурации с загрузочной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флешки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или по сети на обычный диск или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raid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раздел. Перед этим познакомимся с нововведениями последней версии дистрибутива и отметим ее основные особенности и отличия от остальных.</w:t>
      </w:r>
    </w:p>
    <w:p w:rsidR="00FB3759" w:rsidRPr="00FB3759" w:rsidRDefault="00FB3759" w:rsidP="00FB3759">
      <w:pPr>
        <w:shd w:val="clear" w:color="auto" w:fill="EBF6FD"/>
        <w:spacing w:after="0" w:line="330" w:lineRule="atLeast"/>
        <w:rPr>
          <w:ins w:id="0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Если у вас есть желание научиться строить и поддерживать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высокодоступные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надежные системы мониторинга 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логирования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рекомендую познакомиться с </w:t>
      </w:r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онлайн-курсом «Мониторинг и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логирование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: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Zabbix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Prometheus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, ELK»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OTUS. Курс не для новичков, для поступления нужно пройти </w:t>
      </w:r>
      <w:ins w:id="1" w:author="Unknown">
        <w:r w:rsidRPr="00FB3759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ru-RU"/>
          </w:rPr>
          <w:fldChar w:fldCharType="begin"/>
        </w:r>
        <w:r w:rsidRPr="00FB3759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ru-RU"/>
          </w:rPr>
          <w:instrText xml:space="preserve"> HYPERLINK "https://serveradmin.ru/asr1/www/del/ck.php?oaparams=2__banaid=131__zoid=46__cb=74709a48fb__oadest=https%3A%2F%2Fserveradmin.ru%2Fotus-monitoring-txt" \t "_blank" </w:instrText>
        </w:r>
        <w:r w:rsidRPr="00FB3759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ru-RU"/>
          </w:rPr>
          <w:fldChar w:fldCharType="separate"/>
        </w:r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вступительный тест</w:t>
        </w:r>
        <w:r w:rsidRPr="00FB3759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ru-RU"/>
          </w:rPr>
          <w:fldChar w:fldCharType="end"/>
        </w:r>
      </w:ins>
    </w:p>
    <w:p w:rsidR="00FB3759" w:rsidRPr="00FB3759" w:rsidRDefault="00FB3759" w:rsidP="00FB3759">
      <w:pPr>
        <w:shd w:val="clear" w:color="auto" w:fill="EBF6FD"/>
        <w:spacing w:after="0" w:line="330" w:lineRule="atLeast"/>
        <w:rPr>
          <w:ins w:id="2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85" cy="6985"/>
            <wp:effectExtent l="0" t="0" r="0" b="0"/>
            <wp:docPr id="34" name="Рисунок 34" descr="https://serveradmin.ru/asr1/www/del/lg.php?banaid=131&amp;campaignid=20&amp;zoid=46&amp;loc=https%3A%2F%2Fserveradmin.ru%2Fustanovka-centos-8%2F&amp;referer=https%3A%2F%2Fwww.google.com%2F&amp;cb=74709a4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eradmin.ru/asr1/www/del/lg.php?banaid=131&amp;campaignid=20&amp;zoid=46&amp;loc=https%3A%2F%2Fserveradmin.ru%2Fustanovka-centos-8%2F&amp;referer=https%3A%2F%2Fwww.google.com%2F&amp;cb=74709a48f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EBF6FD"/>
        <w:spacing w:line="33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9F9F9"/>
        <w:spacing w:after="0" w:line="330" w:lineRule="atLeast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FB3759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Содержание:</w:t>
      </w:r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8" w:anchor="i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1 Цели статьи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9" w:anchor="_8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2 Изменения 8-й версии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0" w:anchor="C_CentOS_8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3 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Cистемные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требования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8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1" w:anchor="_iso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4 Типы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iso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образов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2" w:anchor="C_CentOS_8-2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5 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Cкачать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8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3" w:anchor="__CentOS_8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6 Загрузочная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флешка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для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8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4" w:anchor="_CentOS_8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7 Установка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8 с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флешки</w:t>
        </w:r>
        <w:proofErr w:type="spellEnd"/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5" w:anchor="CentOS_8_minimal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8 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8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minimal</w:t>
        </w:r>
        <w:proofErr w:type="spellEnd"/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6" w:anchor="CentOS_8_netinstall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9 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8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netinstall</w:t>
        </w:r>
        <w:proofErr w:type="spellEnd"/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7" w:anchor="_raid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10 Установка на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raid</w:t>
        </w:r>
        <w:proofErr w:type="spellEnd"/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8" w:anchor="i-2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11 Видео</w:t>
        </w:r>
      </w:hyperlink>
    </w:p>
    <w:p w:rsidR="00FB3759" w:rsidRPr="00FB3759" w:rsidRDefault="00FB3759" w:rsidP="00FB3759">
      <w:pPr>
        <w:numPr>
          <w:ilvl w:val="0"/>
          <w:numId w:val="1"/>
        </w:numPr>
        <w:shd w:val="clear" w:color="auto" w:fill="F9F9F9"/>
        <w:spacing w:line="330" w:lineRule="atLeast"/>
        <w:ind w:left="0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hyperlink r:id="rId19" w:anchor="i-3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12 Заключение</w:t>
        </w:r>
      </w:hyperlink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Цели статьи</w:t>
      </w:r>
    </w:p>
    <w:p w:rsidR="00FB3759" w:rsidRPr="00FB3759" w:rsidRDefault="00FB3759" w:rsidP="00FB3759">
      <w:pPr>
        <w:shd w:val="clear" w:color="auto" w:fill="FFFFFF"/>
        <w:spacing w:after="120" w:line="330" w:lineRule="atLeast"/>
        <w:jc w:val="center"/>
        <w:rPr>
          <w:ins w:id="3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bookmarkStart w:id="4" w:name="_GoBack"/>
      <w:bookmarkEnd w:id="4"/>
      <w:r w:rsidRPr="00FB3759">
        <w:rPr>
          <w:rFonts w:ascii="Arial" w:eastAsia="Times New Roman" w:hAnsi="Arial" w:cs="Arial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85" cy="6985"/>
            <wp:effectExtent l="0" t="0" r="0" b="0"/>
            <wp:docPr id="32" name="Рисунок 32" descr="https://serveradmin.ru/asr1/www/del/lg.php?banaid=128&amp;campaignid=19&amp;zoid=2&amp;loc=https%3A%2F%2Fserveradmin.ru%2Fustanovka-centos-8%2F&amp;referer=https%3A%2F%2Fwww.google.com%2F&amp;cb=4b8534d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rveradmin.ru/asr1/www/del/lg.php?banaid=128&amp;campaignid=19&amp;zoid=2&amp;loc=https%3A%2F%2Fserveradmin.ru%2Fustanovka-centos-8%2F&amp;referer=https%3A%2F%2Fwww.google.com%2F&amp;cb=4b8534db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numPr>
          <w:ilvl w:val="0"/>
          <w:numId w:val="2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Кратко рассказать о системе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, изменениях 8-й версии.</w:t>
      </w:r>
    </w:p>
    <w:p w:rsidR="00FB3759" w:rsidRPr="00FB3759" w:rsidRDefault="00FB3759" w:rsidP="00FB3759">
      <w:pPr>
        <w:numPr>
          <w:ilvl w:val="0"/>
          <w:numId w:val="2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Объяснить различия установочных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iso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образов.</w:t>
      </w:r>
    </w:p>
    <w:p w:rsidR="00FB3759" w:rsidRPr="00FB3759" w:rsidRDefault="00FB3759" w:rsidP="00FB3759">
      <w:pPr>
        <w:numPr>
          <w:ilvl w:val="0"/>
          <w:numId w:val="2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Показать, как сделать загрузочную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флешку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с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для установки с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флешки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или по сети.</w:t>
      </w:r>
    </w:p>
    <w:p w:rsidR="00FB3759" w:rsidRPr="00FB3759" w:rsidRDefault="00FB3759" w:rsidP="00FB3759">
      <w:pPr>
        <w:numPr>
          <w:ilvl w:val="0"/>
          <w:numId w:val="2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Подробно описать все этапы установки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8 на сервер.</w:t>
      </w:r>
    </w:p>
    <w:p w:rsidR="00FB3759" w:rsidRPr="00FB3759" w:rsidRDefault="00FB3759" w:rsidP="00FB3759">
      <w:pPr>
        <w:numPr>
          <w:ilvl w:val="0"/>
          <w:numId w:val="2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Показать установку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на программный рейд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на тех серверах, где нет физического рейд контроллера.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Данная статья является частью единого цикла статьей про сервер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"https://serveradmin.ru/centos/"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Изменения 8-й версии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Пройдемся по основным нововведениям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8, которые показались интересными </w:t>
      </w:r>
      <w:r w:rsidRPr="00FB3759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99"/>
          <w:lang w:eastAsia="ru-RU"/>
        </w:rPr>
        <w:t>лично мне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Функционально это полная копия RHEL 8, поэтому все его изменения на 100% актуальны для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центос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Вот список наиболее интересных изменений: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Разделение основного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репозитория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на 2 —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BaseOS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и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AppStream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. Первый будет </w:t>
      </w:r>
      <w:proofErr w:type="gram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работать</w:t>
      </w:r>
      <w:proofErr w:type="gram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как и раньше, а второй —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appstream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, сделали для того, чтобы была 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lastRenderedPageBreak/>
        <w:t>возможность </w:t>
      </w:r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устанавливать разные версии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 пакетов на сервер. Этот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репозиторий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поддерживает новый модульный формат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rpm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пакетов.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Переход на </w:t>
      </w:r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пакетный менеджер DNF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, который поддерживает модульный формат пакетов. Прощай YUM. Теперь это просто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алиас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для запуска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dnf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Традиционно </w:t>
      </w:r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обновился весь софт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 и ядро (4.18)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Linux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. Теперь мы какое-то время будем иметь свежий софт. Прощай php5.4 из базового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репозитория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:) Я не буду по тебе скучать. Здравствуй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php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7.2 и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Python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3.6 из коробки.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 xml:space="preserve">Замена 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iptables</w:t>
      </w:r>
      <w:proofErr w:type="spellEnd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 xml:space="preserve"> на 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nftables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 Тут для меня самые серьезные изменения. 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instrText xml:space="preserve"> HYPERLINK "https://serveradmin.ru/nastroyka-iptables-v-centos-7/" \t "_blank" </w:instrTex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Iptables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 я активно использую и настраиваю почти на всех серверах. С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nftables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не знаком вообще. Надо срочно переучиваться и осваивать новый функционал. Будут статьи на эту тему. </w:t>
      </w:r>
      <w:proofErr w:type="gram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Пожалуй</w:t>
      </w:r>
      <w:proofErr w:type="gram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этому нововведению я совсем не рад. Лично меня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iptables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устраивали целиком и полностью в первую очередь тем, что они используются почти везде. Можно брать готовый набор правил и спокойно переносить между серверами с разными ОС. Именно поэтому я всегда пользуюсь голыми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iptables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, а не надстройками над ними в виде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firewalld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или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ufw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. Мне достаточно знать только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iptables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, чтобы настроить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firewall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на любом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linux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сервере.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 xml:space="preserve">Убрана поддержка 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Btrfs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 Лично я ей никогда не пользовался, но я знаю, что это популярная штука и удаление ее поддержки значительное событие.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До кучи обновился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openssl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и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tls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до последних версий 1.1.1 и 1.3. Некоторое время назад приходилось отдельно </w:t>
      </w:r>
      <w:hyperlink r:id="rId20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собирать пакеты</w:t>
        </w:r>
      </w:hyperlink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 для использования свежих версий. Теперь это на некоторое время ушло в прошлое, пока текущий релиз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8 не устареет. Года 2-3 будем жить спокойно.</w:t>
      </w:r>
    </w:p>
    <w:p w:rsidR="00FB3759" w:rsidRPr="00FB3759" w:rsidRDefault="00FB3759" w:rsidP="00FB3759">
      <w:pPr>
        <w:numPr>
          <w:ilvl w:val="0"/>
          <w:numId w:val="3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Network</w:t>
      </w:r>
      <w:proofErr w:type="spellEnd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scripts</w:t>
      </w:r>
      <w:proofErr w:type="spellEnd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 xml:space="preserve"> для настройки сети объявлены устаревшими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 и по дефолту не поддерживаются. Можно поставить отдельно пакет для их работы. Для настройки сети надо использовать исключительно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NetworkManager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, который лично я предпочитаю отключать сразу после установки сервера. Не знаю, чем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network-scripts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не угодили. Простой и удобный инструмент.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Более подробно с изменениями 8-й версии можете познакомиться на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"https://www.opennet.ru/opennews/art.shtml?num=50644"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opennet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или почитать полный список в оригинале на сайте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"https://access.redhat.com/documentation/en-us/red_hat_enterprise_linux/8/html/8.0_release_notes/overview"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redhat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Я полистал последний. Там в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overview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есть ссылки на подробное описание по каждому компоненту системы.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Cистемные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требования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8</w:t>
      </w:r>
    </w:p>
    <w:p w:rsidR="00FB3759" w:rsidRPr="00FB3759" w:rsidRDefault="00FB3759" w:rsidP="00FB3759">
      <w:pPr>
        <w:shd w:val="clear" w:color="auto" w:fill="FFFFFF"/>
        <w:spacing w:after="120" w:line="330" w:lineRule="atLeast"/>
        <w:jc w:val="center"/>
        <w:rPr>
          <w:ins w:id="5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85" cy="6985"/>
            <wp:effectExtent l="0" t="0" r="0" b="0"/>
            <wp:docPr id="30" name="Рисунок 30" descr="https://serveradmin.ru/asr1/www/del/lg.php?banaid=128&amp;campaignid=19&amp;zoid=2&amp;loc=https%3A%2F%2Fserveradmin.ru%2Fustanovka-centos-8%2F&amp;referer=https%3A%2F%2Fwww.google.com%2F&amp;cb=081489d4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rveradmin.ru/asr1/www/del/lg.php?banaid=128&amp;campaignid=19&amp;zoid=2&amp;loc=https%3A%2F%2Fserveradmin.ru%2Fustanovka-centos-8%2F&amp;referer=https%3A%2F%2Fwww.google.com%2F&amp;cb=081489d4f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Принципиальных отличий в системных требованиях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по сравнению с предыдущими редакциями нет. Я смог установить и запустить ее на виртуальной машине с 1CPU/512Mb. Однако появились нюансы. Для начала табличка системных требований.</w:t>
      </w:r>
    </w:p>
    <w:tbl>
      <w:tblPr>
        <w:tblW w:w="13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3"/>
        <w:gridCol w:w="3304"/>
        <w:gridCol w:w="3304"/>
        <w:gridCol w:w="3289"/>
      </w:tblGrid>
      <w:tr w:rsidR="00FB3759" w:rsidRPr="00FB3759" w:rsidTr="00FB375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Системные требования </w:t>
            </w:r>
            <w:proofErr w:type="spellStart"/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CentOS</w:t>
            </w:r>
            <w:proofErr w:type="spellEnd"/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FB3759" w:rsidRPr="00FB3759" w:rsidTr="00FB3759">
        <w:tc>
          <w:tcPr>
            <w:tcW w:w="330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CPU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Disk</w:t>
            </w:r>
            <w:proofErr w:type="spellEnd"/>
          </w:p>
        </w:tc>
      </w:tr>
      <w:tr w:rsidR="00FB3759" w:rsidRPr="00FB3759" w:rsidTr="00FB3759">
        <w:tc>
          <w:tcPr>
            <w:tcW w:w="330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Минимальные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512 </w:t>
            </w:r>
            <w:proofErr w:type="spellStart"/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G</w:t>
            </w:r>
          </w:p>
        </w:tc>
      </w:tr>
      <w:tr w:rsidR="00FB3759" w:rsidRPr="00FB3759" w:rsidTr="00FB3759">
        <w:tc>
          <w:tcPr>
            <w:tcW w:w="3300" w:type="dxa"/>
            <w:tcBorders>
              <w:top w:val="nil"/>
              <w:left w:val="nil"/>
              <w:bottom w:val="nil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Рекомендуемые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G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B3759" w:rsidRPr="00FB3759" w:rsidRDefault="00FB3759" w:rsidP="00FB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G</w:t>
            </w:r>
          </w:p>
        </w:tc>
      </w:tr>
    </w:tbl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707941" cy="884102"/>
            <wp:effectExtent l="0" t="0" r="0" b="0"/>
            <wp:docPr id="29" name="Рисунок 29" descr="Минимальные системные требования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инимальные системные требования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578" cy="8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Я попробовал несколько раз установить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на 1CPU/512Mb. При локальной установке все получилось, хотя графический интерфейс инсталлятора прилично тормозил. Установить на виртуальную машину с этими же характеристиками по сети у меня не получилось. Пробовал </w:t>
      </w:r>
      <w:proofErr w:type="gram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несколько раз</w:t>
      </w:r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каждый раз установка зависала на 44% в момент загрузки пакетов из удаленного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репозитория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Как только добавлял памяти установка проходила нормально. Так что можно сказать, что минимальные системные требования для установки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по сети — 1 CPU и 1024 Мб оперативной памяти. Для локальной установки хватит и 512.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660240" cy="2540610"/>
            <wp:effectExtent l="0" t="0" r="7620" b="0"/>
            <wp:docPr id="28" name="Рисунок 28" descr="Работа Centos 8 на 512 Мб оперативной памяти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бота Centos 8 на 512 Мб оперативной памяти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272" cy="25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Заметил еще один интересный момент, которого не было в прошлых версиях. Если вы устанавливаете систему на 512 Мб оперативной памяти и не выделяете раздел под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разметке диска, установщик говорит вам, что ему надо хотя бы 600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мб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оперативной памяти, чтобы выполнить установку без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12610" cy="3514090"/>
            <wp:effectExtent l="0" t="0" r="2540" b="0"/>
            <wp:docPr id="27" name="Рисунок 27" descr="Предупреждение установщика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едупреждение установщика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Так что имейте ввиду, </w:t>
      </w:r>
      <w:proofErr w:type="gram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что</w:t>
      </w:r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если будете ставить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на минимальные системные требования, отказаться от отдельного раздела под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не получится. Я обычно отказываюсь и подключаю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виде отдельного файла позже. Так просто удобнее. Теперь с 512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мб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gram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памяти это</w:t>
      </w:r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сделать не получится. Проще всего выделить во время установки побольше памяти, а потом уменьшить 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ее количество. Хотя надо будет еще понаблюдать, как система станет себя вести с таким количеством ресурсов. На 7-й версии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центос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тот же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nginx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режиме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"https://serveradmin.ru/nginx-proxy_pass/"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proxy_pass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отлично работает с минимальными системными требованиями.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Типы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iso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образов</w:t>
      </w: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br/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остались только 2 установочный образа:</w:t>
      </w:r>
    </w:p>
    <w:p w:rsidR="00FB3759" w:rsidRPr="00FB3759" w:rsidRDefault="00FB3759" w:rsidP="00FB3759">
      <w:pPr>
        <w:numPr>
          <w:ilvl w:val="0"/>
          <w:numId w:val="4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  <w:t xml:space="preserve">CentOS-8-x86_64-1905-boot.iso — 534 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Мб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  <w:t>.</w:t>
      </w:r>
    </w:p>
    <w:p w:rsidR="00FB3759" w:rsidRPr="00FB3759" w:rsidRDefault="00FB3759" w:rsidP="00FB3759">
      <w:pPr>
        <w:numPr>
          <w:ilvl w:val="0"/>
          <w:numId w:val="4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  <w:t>CentOS-8-x86_64-1905-dvd1.iso — 6</w:t>
      </w:r>
      <w:proofErr w:type="gramStart"/>
      <w:r w:rsidRPr="00FB3759"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  <w:t>,65</w:t>
      </w:r>
      <w:proofErr w:type="gramEnd"/>
      <w:r w:rsidRPr="00FB3759"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  <w:t xml:space="preserve"> 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Гб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val="en-US"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 помощью первого можно запустить инсталлятор и выбрать зеркало в локальной сети или интернете для загрузки установочных пакетов. Второй позволяет выполнить установку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локально, можно не настраивать сетевой интерфейс вообще.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Жаль, что не осталось минимального установочного образа для локальной установки. Я обычно таким пользовался.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Netinstall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никогда не любил из-за того, что приходится вручную писать длинный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url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от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репозитория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чтобы им воспользоваться. Да и просто зачем нагружать сеть, если удобнее и быстрее взять готовый локальный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iso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образ. Теперь такого нет. Всех пересадили на огромный DVD образ объемом в районе 7-ми гигабайт.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Cкачать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8</w:t>
      </w: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br/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Загрузить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можно как с официального </w:t>
      </w:r>
      <w:proofErr w:type="gram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сайта</w:t>
      </w:r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так и со сторонних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репозиториев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Я обычно использую зеркало </w:t>
      </w:r>
      <w:r w:rsidRPr="00FB3759">
        <w:rPr>
          <w:rFonts w:ascii="Arial" w:eastAsia="Times New Roman" w:hAnsi="Arial" w:cs="Arial"/>
          <w:color w:val="FF0000"/>
          <w:sz w:val="23"/>
          <w:szCs w:val="23"/>
          <w:bdr w:val="none" w:sz="0" w:space="0" w:color="auto" w:frame="1"/>
          <w:lang w:eastAsia="ru-RU"/>
        </w:rPr>
        <w:t>Я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ндекса для загрузки — </w:t>
      </w:r>
      <w:hyperlink r:id="rId27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https://mirror.yandex.ru/centos/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его же для сетевой установки. Чтобы вам долго не искать, сразу скажу, что установочные образы лежат </w:t>
      </w:r>
      <w:hyperlink r:id="rId28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тут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Структура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репозитория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не очевидная. Я первое время после знакомства с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центос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путался в ее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репозиториях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особенно когда искал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url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для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netinstall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DDB"/>
        <w:spacing w:line="33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Напоминаю, что </w:t>
      </w:r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32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bit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или </w:t>
      </w:r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i386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редакции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8 </w:t>
      </w:r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не существует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Все дистрибутивы только x86_64, то есть 64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качестве альтернативных зеркал для загрузки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можно использовать следующие:</w:t>
      </w:r>
    </w:p>
    <w:p w:rsidR="00FB3759" w:rsidRPr="00FB3759" w:rsidRDefault="00FB3759" w:rsidP="00FB3759">
      <w:pPr>
        <w:numPr>
          <w:ilvl w:val="0"/>
          <w:numId w:val="5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http://mirror.corbina.net/pub/Linux/centos/</w:t>
      </w:r>
    </w:p>
    <w:p w:rsidR="00FB3759" w:rsidRPr="00FB3759" w:rsidRDefault="00FB3759" w:rsidP="00FB3759">
      <w:pPr>
        <w:numPr>
          <w:ilvl w:val="0"/>
          <w:numId w:val="5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http://mirror.docker.ru/centos/</w:t>
      </w:r>
    </w:p>
    <w:p w:rsidR="00FB3759" w:rsidRPr="00FB3759" w:rsidRDefault="00FB3759" w:rsidP="00FB3759">
      <w:pPr>
        <w:numPr>
          <w:ilvl w:val="0"/>
          <w:numId w:val="5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http://mirror.logol.ru/centos/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Это актуально для тех, у кого Яндекс по каким-то причинам заблокирован. Жаль, что приходится сталкиваться с повсеместными блокировками в интернете. Плохая тенденция, которая осложняет многие моменты.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Загрузочная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флешка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для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8</w:t>
      </w: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br/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Лично я давно не пользовался загрузочными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флешками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для чего-то кроме установки гипервизора. Стараюсь все сервера держать в виртуальных машинах для удобного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бэкапа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миграции. Тем не менее, если вам понадобится загрузочная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флешка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8, вы без проблем 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ее сделаете. Думаю, это актуально для тех, кто ставит систему на рабочие компьютеры или ноутбуки. Правда в таком случае вам моя статья не подходит, так как она описывает в первую очередь нюансы установки и подготовки системы для работы на сервере. На рабочем ноутбуке я предпочитаю </w:t>
      </w:r>
      <w:hyperlink r:id="rId29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использовать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не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linux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Сделать загрузочную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флешку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можно разными способами. Если у вас операционная система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Windows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то рекомендую воспользоваться бесплатной программой </w:t>
      </w:r>
      <w:hyperlink r:id="rId30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Win32DiskImager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В случае с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linux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можно использовать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"https://www.balena.io/etcher/"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Etcher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Хотя он и для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windows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есть, но мне показался тяжеловат.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disk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imager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этом плане удобнее, что не удивительно. Ведь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Etcher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написан на мерзком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Electron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поэтому он тормозит и весит 80 Мб.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326255" cy="3241040"/>
            <wp:effectExtent l="0" t="0" r="0" b="0"/>
            <wp:docPr id="26" name="Рисунок 26" descr="Загрузочная флешка Centos 8 с помощью E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грузочная флешка Centos 8 с помощью Etch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Тру админы для создания загрузочных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флешек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могут использовать DD примерно так:</w:t>
      </w:r>
    </w:p>
    <w:p w:rsidR="00FB3759" w:rsidRPr="00FB3759" w:rsidRDefault="00FB3759" w:rsidP="00FB3759">
      <w:pPr>
        <w:pBdr>
          <w:top w:val="single" w:sz="6" w:space="12" w:color="auto"/>
          <w:left w:val="single" w:sz="48" w:space="12" w:color="auto"/>
          <w:bottom w:val="single" w:sz="6" w:space="12" w:color="auto"/>
          <w:right w:val="single" w:sz="6" w:space="12" w:color="auto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</w:pPr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# </w:t>
      </w:r>
      <w:proofErr w:type="spellStart"/>
      <w:proofErr w:type="gram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dd</w:t>
      </w:r>
      <w:proofErr w:type="spellEnd"/>
      <w:proofErr w:type="gram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 if=CentOS-8-x86_64-1905-dvd1.iso of=/dev/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sdz</w:t>
      </w:r>
      <w:proofErr w:type="spellEnd"/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Предложенный способ лично не проверял, но не вижу причин, почему это может не работать.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Установка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8 с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флешки</w:t>
      </w:r>
      <w:proofErr w:type="spellEnd"/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Флешку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подготовили, приступаем к установке. Ставим загрузку с USB и наблюдаем стандартный, горячо любимый и родной (смахнул слезу) установщик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722501" cy="3343702"/>
            <wp:effectExtent l="0" t="0" r="2540" b="9525"/>
            <wp:docPr id="25" name="Рисунок 25" descr="Установка Centos 8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ка Centos 8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3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Выбираем первый пункт: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Install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Linux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8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жмем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"https://serveradmin.ru/ustanovka-centos-8/"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222222"/>
          <w:lang w:eastAsia="ru-RU"/>
        </w:rPr>
        <w:t>Enter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После загрузки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инсталлера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нас встречает окно с выбором языка, который будет использоваться во время установки. Я всегда выбираю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Еnglish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мне так привычнее. Язык современной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техносферы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Английский, ничего не поделать. Рекомендую учить, если кто-то не знаком с ним. Мне читатель в комментариях к одной статье, где я предлагаю выбирать английский язык, предъявил, что я не патриот, раз призываю выбирать не русский язык. Это считаю патриотизмом головного мозга. Врага надо знать в лицо :) Кстати, без шуток. Хочешь кого-то превзойти, сначала досконально изучи.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08466" cy="5268036"/>
            <wp:effectExtent l="0" t="0" r="1905" b="8890"/>
            <wp:docPr id="24" name="Рисунок 24" descr="Выбор языка установщика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языка установщика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731" cy="527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Дальше увидите немного обновленный, но тем не менее привычный интерфейс с опциями установки. Перечислим их.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674011" cy="2804615"/>
            <wp:effectExtent l="0" t="0" r="0" b="0"/>
            <wp:docPr id="23" name="Рисунок 23" descr="Опции установки centos 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ции установки centos 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769" cy="280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Выбор </w:t>
      </w:r>
      <w:hyperlink r:id="rId38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часового пояса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centos</w:t>
        </w:r>
        <w:proofErr w:type="spellEnd"/>
      </w:hyperlink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Поддержка каких языков будет осуществляться на сервере.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Выбор раскладки клавиатуры.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lastRenderedPageBreak/>
        <w:t xml:space="preserve">Откуда будет происходить установка. Так как у нас дистрибутив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dvd1, установка будет локальной.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Выбор пакетов для установки.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Разбивка жесткого диска. Подробнее коснемся этого пункта, когда будем разбирать установку на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raid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Настройка режима работы KDUMP. Этот механизм делает дамп ядра, если оно у вас падает в момент установки. Теоретически может пригодится, если у вас с установкой возникнут какие-то проблемы. В общем случае лучше не включать, сэкономите немного оперативной памяти во время установки.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Настройка сетевых интерфейсов. Без них нельзя установить систему, если используется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netinstall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6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Подозреваю, что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security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policy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это про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SELinux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, но скажу честно, я не знаю, как это работает на этапе установки, потому что никогда не настраивал и не изучал вопрос. Буду рад, если кто-то поделится актуальной инфой в комментариях.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Восклицательным знаком помечены разделы, без настройки которых продолжение невозможно. Пройдемся по всем параметрам и установим необходимые для нас значения. Итак, нажимаем на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&amp;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Date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(раньше было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Date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&amp;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Time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явно поработал кто-то эффективный и протолкнул изменение, за которое получил премию по итогу квартала) и настраиваем параметры времени: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591896" cy="4967785"/>
            <wp:effectExtent l="0" t="0" r="0" b="4445"/>
            <wp:docPr id="22" name="Рисунок 22" descr="Выбор часового пояса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ыбор часового пояса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416" cy="49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numPr>
          <w:ilvl w:val="0"/>
          <w:numId w:val="7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Указываем регион.</w:t>
      </w:r>
    </w:p>
    <w:p w:rsidR="00FB3759" w:rsidRPr="00FB3759" w:rsidRDefault="00FB3759" w:rsidP="00FB3759">
      <w:pPr>
        <w:numPr>
          <w:ilvl w:val="0"/>
          <w:numId w:val="7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Выбираем город.</w:t>
      </w:r>
    </w:p>
    <w:p w:rsidR="00FB3759" w:rsidRPr="00FB3759" w:rsidRDefault="00FB3759" w:rsidP="00FB3759">
      <w:pPr>
        <w:numPr>
          <w:ilvl w:val="0"/>
          <w:numId w:val="7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lastRenderedPageBreak/>
        <w:t xml:space="preserve">Включаем при необходимости службу времени для синхронизации часов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с внешними серверами. Это возможно сделать только если вы уже настроили сетевые параметры. Если нет, то вернитесь к этой настройке позже.</w:t>
      </w:r>
    </w:p>
    <w:p w:rsidR="00FB3759" w:rsidRPr="00FB3759" w:rsidRDefault="00FB3759" w:rsidP="00FB3759">
      <w:pPr>
        <w:numPr>
          <w:ilvl w:val="0"/>
          <w:numId w:val="7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Выбираем список внешних серверов для синхронизации времени.</w:t>
      </w:r>
    </w:p>
    <w:p w:rsidR="00FB3759" w:rsidRPr="00FB3759" w:rsidRDefault="00FB3759" w:rsidP="00FB3759">
      <w:pPr>
        <w:numPr>
          <w:ilvl w:val="0"/>
          <w:numId w:val="7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Указываем формат, в котором будет отображаться текущее время.</w:t>
      </w:r>
    </w:p>
    <w:p w:rsidR="00FB3759" w:rsidRPr="00FB3759" w:rsidRDefault="00FB3759" w:rsidP="00FB3759">
      <w:pPr>
        <w:numPr>
          <w:ilvl w:val="0"/>
          <w:numId w:val="7"/>
        </w:numPr>
        <w:shd w:val="clear" w:color="auto" w:fill="FFFFFF"/>
        <w:spacing w:after="75" w:line="330" w:lineRule="atLeast"/>
        <w:ind w:left="30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При необходимости изменяем дату сервера.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Когда все сделаете, жмите сверху на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"https://serveradmin.ru/ustanovka-centos-8/"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>Done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 разделе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Language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Support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можно выбрать дополнительные языки, которые будет поддерживать система. В принципе, настраивать прямо сейчас тут нет большой необходимости, если вы точно не знаете, понадобится ли вам какое-то еще язык, помимо английского. Все это можно добавить и потом. Но если точно знаете, что нужен еще один язык в системе, например, Русский может понадобиться, если будете использовать </w:t>
      </w:r>
      <w:hyperlink r:id="rId41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Сервер 1С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то добавляйте сразу.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680419" cy="4735773"/>
            <wp:effectExtent l="0" t="0" r="6350" b="8255"/>
            <wp:docPr id="21" name="Рисунок 21" descr="Дополнительные языки системы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ополнительные языки системы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906" cy="47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 же самое с клавиатурой. Если нужен набор на еще каком-то языке, то добавляйте его в разделе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Keyboard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02546" cy="4415051"/>
            <wp:effectExtent l="0" t="0" r="8255" b="5080"/>
            <wp:docPr id="20" name="Рисунок 20" descr="Добавление русской раскладки клавиатуры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обавление русской раскладки клавиатуры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902" cy="441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numPr>
          <w:ilvl w:val="0"/>
          <w:numId w:val="8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Добавляем необходимые раскладки. Я добавил </w:t>
      </w:r>
      <w:proofErr w:type="spellStart"/>
      <w:r w:rsidRPr="00FB3759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99"/>
          <w:lang w:eastAsia="ru-RU"/>
        </w:rPr>
        <w:t>Russian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8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Нажимаем 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Options</w:t>
      </w:r>
      <w:proofErr w:type="spellEnd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 </w:t>
      </w: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и выбираем, как будет происходить переключение раскладок.</w:t>
      </w:r>
    </w:p>
    <w:p w:rsidR="00FB3759" w:rsidRPr="00FB3759" w:rsidRDefault="00FB3759" w:rsidP="00FB3759">
      <w:pPr>
        <w:numPr>
          <w:ilvl w:val="0"/>
          <w:numId w:val="8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Тестируем раскладки и переключение. Если все в порядке, идем дальше.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Далее нужно указать, откуда будет производиться установка. Как я уже говорил, в данном примере я использую полный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iso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образ dvd1, который позволяет выполнить установку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полностью локально. Сетевую установку я рассмотрю отдельно позже. Так что в данном случае нам ничего отдельно настраивать не надо,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по-умолчанию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так выбран виртуальный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cd-rom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виде устройства sr0 в качестве источника.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42145" cy="4203510"/>
            <wp:effectExtent l="0" t="0" r="6350" b="6985"/>
            <wp:docPr id="19" name="Рисунок 19" descr="Настройка источника для установки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астройка источника для установки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91" cy="420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8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minimal</w:t>
      </w:r>
      <w:proofErr w:type="spellEnd"/>
    </w:p>
    <w:p w:rsidR="00FB3759" w:rsidRPr="00FB3759" w:rsidRDefault="00FB3759" w:rsidP="00FB3759">
      <w:pPr>
        <w:shd w:val="clear" w:color="auto" w:fill="FFFFFF"/>
        <w:spacing w:after="120" w:line="330" w:lineRule="atLeast"/>
        <w:jc w:val="center"/>
        <w:rPr>
          <w:ins w:id="6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85" cy="6985"/>
            <wp:effectExtent l="0" t="0" r="0" b="0"/>
            <wp:docPr id="17" name="Рисунок 17" descr="https://serveradmin.ru/asr1/www/del/lg.php?banaid=128&amp;campaignid=19&amp;zoid=2&amp;loc=https%3A%2F%2Fserveradmin.ru%2Fustanovka-centos-8%2F&amp;referer=https%3A%2F%2Fwww.google.com%2F&amp;cb=889ce76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erveradmin.ru/asr1/www/del/lg.php?banaid=128&amp;campaignid=19&amp;zoid=2&amp;loc=https%3A%2F%2Fserveradmin.ru%2Fustanovka-centos-8%2F&amp;referer=https%3A%2F%2Fwww.google.com%2F&amp;cb=889ce762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Следующим этапом нужно указать, какой набор программного обеспечения будет установлен на сервер вместе с системой. Тут выбираете на свой вкус и потребности. Я обычно ставлю всегда самый минимальный набор, а все, что необходимо, добавляю позже. Уж точно мне на сервере не нужен GUI. Так что мой выбор —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Minimal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Install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установка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Standart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Если ставлю на виртуальную машину, то дополнительно выбираю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Guest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Agents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535952" cy="4660710"/>
            <wp:effectExtent l="0" t="0" r="0" b="6985"/>
            <wp:docPr id="16" name="Рисунок 16" descr="Установка CentOS 8 minimal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Установка CentOS 8 minimal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93" cy="46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Следующий важный этап установки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— выбор диска и разметка. Тут нет универсальных советов, все зависит от назначения сервера и вашего понимания сути разделения диска на разделы. Лично я всегда выбираю ручную разметку диска и выполняю ее так:</w:t>
      </w:r>
    </w:p>
    <w:p w:rsidR="00FB3759" w:rsidRPr="00FB3759" w:rsidRDefault="00FB3759" w:rsidP="00FB3759">
      <w:pPr>
        <w:numPr>
          <w:ilvl w:val="0"/>
          <w:numId w:val="9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Раздел </w:t>
      </w:r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boot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 размером в 1 Гб.</w:t>
      </w:r>
    </w:p>
    <w:p w:rsidR="00FB3759" w:rsidRPr="00FB3759" w:rsidRDefault="00FB3759" w:rsidP="00FB3759">
      <w:pPr>
        <w:numPr>
          <w:ilvl w:val="0"/>
          <w:numId w:val="9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Корневой раздел / на 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lvm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 на всем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оставшемсяс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вободном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месте.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Чтобы перейти в ручную разметку диска, надо выбрать диск, нажать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Custom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кнопку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"https://serveradmin.ru/ustanovka-centos-8/"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>Done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05678" cy="3930555"/>
            <wp:effectExtent l="0" t="0" r="5080" b="0"/>
            <wp:docPr id="15" name="Рисунок 15" descr="Выбор диска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ыбор диска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10" cy="39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Дальше я жму на 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Click</w:t>
      </w:r>
      <w:proofErr w:type="spellEnd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here</w:t>
      </w:r>
      <w:proofErr w:type="spellEnd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to</w:t>
      </w:r>
      <w:proofErr w:type="spellEnd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create</w:t>
      </w:r>
      <w:proofErr w:type="spellEnd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them</w:t>
      </w:r>
      <w:proofErr w:type="spellEnd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automatically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редактирую предложенную автоматическую разбивку.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664582" cy="2674961"/>
            <wp:effectExtent l="0" t="0" r="3175" b="0"/>
            <wp:docPr id="14" name="Рисунок 14" descr="Автоматическая разметка диска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Автоматическая разметка диска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491" cy="26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принципе, раздел </w:t>
      </w:r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boot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тоже можно было бы разместить в корне, работать будет нормально, но я сталкивался с неожиданными </w:t>
      </w:r>
      <w:hyperlink r:id="rId54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проблемами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когда </w:t>
      </w:r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boot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раздел был на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lvm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Так что не буду вам рекомендовать его там размещать. Размера в 1 Гб мне всегда хватало, но в целом, если есть возможность, можно выделить и 2 Гб, чтобы было с заметным запасом.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Установщик автоматически предложит вам сделать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раздел на отдельном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lvm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томе. Я обычно отказываюсь от этого и вообще не делаю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Это не принципиальный момент, мне так просто удобно. После установки я </w:t>
      </w:r>
      <w:hyperlink r:id="rId55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подключаю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swap</w:t>
        </w:r>
        <w:proofErr w:type="spellEnd"/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виде отдельного файла. Так им проще управлять. Если вам не хочется с этим возиться, оставьте как есть. Финальная разметка диска получается следующая.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877405" cy="5165678"/>
            <wp:effectExtent l="0" t="0" r="0" b="0"/>
            <wp:docPr id="13" name="Рисунок 13" descr="Ручная разбивка диска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чная разбивка диска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133" cy="518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После того, как нажмете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"https://serveradmin.ru/ustanovka-centos-8/"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>Done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появится предупреждение.</w:t>
      </w:r>
    </w:p>
    <w:p w:rsidR="00FB3759" w:rsidRPr="00FB3759" w:rsidRDefault="00FB3759" w:rsidP="00FB3759">
      <w:pPr>
        <w:pBdr>
          <w:top w:val="single" w:sz="6" w:space="12" w:color="auto"/>
          <w:left w:val="single" w:sz="48" w:space="12" w:color="auto"/>
          <w:bottom w:val="single" w:sz="6" w:space="12" w:color="auto"/>
          <w:right w:val="single" w:sz="6" w:space="12" w:color="auto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</w:pPr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Warning checking storage configuration. Click for details or press </w:t>
      </w:r>
      <w:proofErr w:type="gram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Done</w:t>
      </w:r>
      <w:proofErr w:type="gram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 again to continue.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Можете прочитать суть предупреждения, хотя я знаю, что там будет указано. Вас предупредят, что вы забыли создать раздел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А если у вас на сервере меньше 512 Мб памяти, то еще скажут, что без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продолжить установку невозможно с таким количеством памяти. Тогда вариантов нет, подключайте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swap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Не буду подробно задерживаться на настройке KDUMP, просто отключите его. Если не знаете, что это такое, значит вам 100% это не нужно. Подробнее рассмотрим настройку сетевых интерфейсов. Идем в раздел NETWORK &amp; HOST NAME (раньше было NETWORK &amp; HOSTNAME, без пробела, еще один плюс к квартальной премии, кажется я начинаю понимать суть нововведений и объявлений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deprecated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современных системах).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96865" cy="4810836"/>
            <wp:effectExtent l="0" t="0" r="8890" b="8890"/>
            <wp:docPr id="12" name="Рисунок 12" descr="Настройка сети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Настройка сети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099" cy="48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Ставим переключатель в положение ON и получаем автоматически настройки по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dhcp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если подобная служба работает в сети, на которую смотрит интерфейс:</w:t>
      </w:r>
    </w:p>
    <w:p w:rsidR="00FB3759" w:rsidRPr="00FB3759" w:rsidRDefault="00FB3759" w:rsidP="00FB3759">
      <w:pPr>
        <w:numPr>
          <w:ilvl w:val="0"/>
          <w:numId w:val="10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Включение ползунка в положение ON активирует интерфейс, он получает настройки по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dhcp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10"/>
        </w:numPr>
        <w:shd w:val="clear" w:color="auto" w:fill="FFFFFF"/>
        <w:spacing w:after="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Если вы хотите изменить эти настройки, нажимаете </w:t>
      </w:r>
      <w:proofErr w:type="spellStart"/>
      <w:r w:rsidRPr="00FB3759">
        <w:rPr>
          <w:rFonts w:ascii="Arial" w:eastAsia="Times New Roman" w:hAnsi="Arial" w:cs="Arial"/>
          <w:b/>
          <w:bCs/>
          <w:color w:val="2E2E2E"/>
          <w:sz w:val="23"/>
          <w:szCs w:val="23"/>
          <w:bdr w:val="none" w:sz="0" w:space="0" w:color="auto" w:frame="1"/>
          <w:lang w:eastAsia="ru-RU"/>
        </w:rPr>
        <w:t>Configure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numPr>
          <w:ilvl w:val="0"/>
          <w:numId w:val="10"/>
        </w:numPr>
        <w:shd w:val="clear" w:color="auto" w:fill="FFFFFF"/>
        <w:spacing w:after="60" w:line="330" w:lineRule="atLeast"/>
        <w:ind w:left="456"/>
        <w:rPr>
          <w:rFonts w:ascii="Arial" w:eastAsia="Times New Roman" w:hAnsi="Arial" w:cs="Arial"/>
          <w:color w:val="2E2E2E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Указываете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Host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Name</w:t>
      </w:r>
      <w:proofErr w:type="spellEnd"/>
      <w:r w:rsidRPr="00FB3759">
        <w:rPr>
          <w:rFonts w:ascii="Arial" w:eastAsia="Times New Roman" w:hAnsi="Arial" w:cs="Arial"/>
          <w:color w:val="2E2E2E"/>
          <w:sz w:val="23"/>
          <w:szCs w:val="23"/>
          <w:lang w:eastAsia="ru-RU"/>
        </w:rPr>
        <w:t>. Если забудете, то после установки этот параметр можно изменить.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Завершаем настройку традиционным нажатием на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"https://serveradmin.ru/ustanovka-centos-8/"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>Done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Теперь можно вернуться в настройки часов и активировать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Network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Time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Подготовка по сути завершена. Раздел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Security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Policy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оставляем пустым. Теперь можно нажать на кнопку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"https://serveradmin.ru/ustanovka-centos-8/"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>Begin</w:t>
      </w:r>
      <w:proofErr w:type="spellEnd"/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b/>
          <w:bCs/>
          <w:color w:val="E6773C"/>
          <w:sz w:val="15"/>
          <w:szCs w:val="15"/>
          <w:bdr w:val="none" w:sz="0" w:space="0" w:color="auto" w:frame="1"/>
          <w:shd w:val="clear" w:color="auto" w:fill="3498DB"/>
          <w:lang w:eastAsia="ru-RU"/>
        </w:rPr>
        <w:t>installation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и запустить непосредственно установку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8. Делаем это и параллельно задаем пароль для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root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пользователя. Нравится, как это реализовано в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55595" cy="5070143"/>
            <wp:effectExtent l="0" t="0" r="0" b="0"/>
            <wp:docPr id="11" name="Рисунок 11" descr="Установка root пароля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Установка root пароля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729" cy="50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 8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netinstall</w:t>
      </w:r>
      <w:proofErr w:type="spellEnd"/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Рассмотрим теперь установку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по сети с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boot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 xml:space="preserve"> образа</w: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Она ничем не отличается от обычной, кроме одного момента — вам нужно сначала настроить сеть с выходом в интернет или с доступом к локальному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репозиторию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указать этот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репозиторий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качестве источника для установки системы.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качестве источника для установки я буду использовать упомянутое ранее </w:t>
      </w:r>
      <w:hyperlink r:id="rId62" w:anchor="Yandex_mirror_CentOS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зеркало яндекса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CentOS 8 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netinstall</w:t>
      </w:r>
      <w:proofErr w:type="spellEnd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url</w:t>
      </w:r>
      <w:proofErr w:type="spellEnd"/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 — </w:t>
      </w:r>
      <w:hyperlink r:id="rId63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val="en-US" w:eastAsia="ru-RU"/>
          </w:rPr>
          <w:t>https://mirror.yandex.ru/centos/8/BaseOS/x86_64/os/</w:t>
        </w:r>
      </w:hyperlink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18965" cy="3812528"/>
            <wp:effectExtent l="0" t="0" r="0" b="0"/>
            <wp:docPr id="10" name="Рисунок 10" descr="Установка centos 8 по сети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становка centos 8 по сети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992" cy="382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Указываем путь, сохраняем настройки и ждем, когда установщик подключиться к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репозиторию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заберет у него информацию о пакетах. После этого в разделе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Software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Selection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можно выбрать необходимый для установки набор софта, как и при локальной установке. Все остальное настраиваем точно так же, как мы сделали выше.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 xml:space="preserve">Установка на </w:t>
      </w:r>
      <w:proofErr w:type="spellStart"/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raid</w:t>
      </w:r>
      <w:proofErr w:type="spellEnd"/>
    </w:p>
    <w:p w:rsidR="00FB3759" w:rsidRPr="00FB3759" w:rsidRDefault="00FB3759" w:rsidP="00FB3759">
      <w:pPr>
        <w:shd w:val="clear" w:color="auto" w:fill="FFFFFF"/>
        <w:spacing w:after="120" w:line="330" w:lineRule="atLeast"/>
        <w:jc w:val="center"/>
        <w:rPr>
          <w:ins w:id="7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85" cy="6985"/>
            <wp:effectExtent l="0" t="0" r="0" b="0"/>
            <wp:docPr id="8" name="Рисунок 8" descr="https://serveradmin.ru/asr1/www/del/lg.php?banaid=128&amp;campaignid=19&amp;zoid=2&amp;loc=https%3A%2F%2Fserveradmin.ru%2Fustanovka-centos-8%2F&amp;referer=https%3A%2F%2Fwww.google.com%2F&amp;cb=e0ffb893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erveradmin.ru/asr1/www/del/lg.php?banaid=128&amp;campaignid=19&amp;zoid=2&amp;loc=https%3A%2F%2Fserveradmin.ru%2Fustanovka-centos-8%2F&amp;referer=https%3A%2F%2Fwww.google.com%2F&amp;cb=e0ffb893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Рассмотрим еще один, более специфичный вариант установки. Он может быть актуален, когда вы настраиваете, к примеру, железный сервер для работы на нем гипервизора KVM, либо отдельной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ноды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кластера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"https://serveradmin.ru/kubernetes-ustanovka/"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Kubernetes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 которой будет использоваться локальное файловое хранилище. Мы будем ставить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на программный рейд. Для примера возьмем 2 диска 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raid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1. Все установки будут такие же, как мы рассмотрели ранее, кроме одной —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Installation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Destination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Подключаем 2 диска к системе, загружаемся с установочного диска и идем в раздел разбивки диска. Видим 2 жестких диска. Выбираем оба и отмечаем пункт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</w:t>
      </w:r>
      <w:r w:rsidRPr="00FB37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ustom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46251" cy="3814537"/>
            <wp:effectExtent l="0" t="0" r="2540" b="0"/>
            <wp:docPr id="7" name="Рисунок 7" descr="Установка на raid 1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Установка на raid 1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27" cy="382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Если на дисках есть какие-то разделы, то все удаляем. Дальше наша задача выполнить такую же разбивку диска, как и ранее, только в качестве разделов использовать массивы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предварительно надо создать. Должно получиться примерно вот так.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53085" cy="3122743"/>
            <wp:effectExtent l="0" t="0" r="0" b="1905"/>
            <wp:docPr id="6" name="Рисунок 6" descr="Boot раздел на mdadm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oot раздел на mdadm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602" cy="31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694341" cy="3233052"/>
            <wp:effectExtent l="0" t="0" r="0" b="5715"/>
            <wp:docPr id="5" name="Рисунок 5" descr="Корневой раздел на mdadm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орневой раздел на mdadm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45" cy="32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К сожалению, через стандартный установщик не получится установить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не только на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raid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1, но затем на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lvm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разделы поверх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массивов. Я не увидел такой возможности. К примеру, </w:t>
      </w:r>
      <w:hyperlink r:id="rId72" w:anchor="_Debian_10_raid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установка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Debian</w:t>
        </w:r>
        <w:proofErr w:type="spellEnd"/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позволяет это сделать. Там более гибкие варианты настройки разметки дисков и создания разделов.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Дальше можно запускать установку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 программный рейд. Проверим его после того, как система успешно загрузится.</w:t>
      </w:r>
    </w:p>
    <w:p w:rsidR="00FB3759" w:rsidRPr="00FB3759" w:rsidRDefault="00FB3759" w:rsidP="00FB3759">
      <w:pPr>
        <w:pBdr>
          <w:top w:val="single" w:sz="6" w:space="12" w:color="auto"/>
          <w:left w:val="single" w:sz="48" w:space="12" w:color="auto"/>
          <w:bottom w:val="single" w:sz="6" w:space="12" w:color="auto"/>
          <w:right w:val="single" w:sz="6" w:space="12" w:color="auto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</w:pPr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 xml:space="preserve"># 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>df</w:t>
      </w:r>
      <w:proofErr w:type="spell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 xml:space="preserve"> -h</w:t>
      </w:r>
    </w:p>
    <w:p w:rsidR="00FB3759" w:rsidRPr="00FB3759" w:rsidRDefault="00FB3759" w:rsidP="00FB3759">
      <w:pPr>
        <w:pBdr>
          <w:top w:val="single" w:sz="6" w:space="12" w:color="auto"/>
          <w:left w:val="single" w:sz="48" w:space="12" w:color="auto"/>
          <w:bottom w:val="single" w:sz="6" w:space="12" w:color="auto"/>
          <w:right w:val="single" w:sz="6" w:space="12" w:color="auto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</w:pPr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 xml:space="preserve"># 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>cat</w:t>
      </w:r>
      <w:proofErr w:type="spell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 xml:space="preserve"> /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>proc</w:t>
      </w:r>
      <w:proofErr w:type="spell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>/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eastAsia="ru-RU"/>
        </w:rPr>
        <w:t>mdstat</w:t>
      </w:r>
      <w:proofErr w:type="spellEnd"/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4060190" cy="3173095"/>
            <wp:effectExtent l="0" t="0" r="0" b="8255"/>
            <wp:docPr id="4" name="Рисунок 4" descr="Проверка состояния массива посл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оверка состояния массива посл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Проверим теперь, как сервер переживет выход из строя одного из дисков. Я выключил сервер, вынул первый диск, с которого загрузился сервер в первый раз и поставил загрузку со второго. Включаю и проверяю.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Сервер без проблем загрузился. Никаких ошибок загрузчика не было, кроме одного момента — загрузка была значительно дольше, чем обычно. Вместо нескольких секунд 3-5 минут. Все </w:t>
      </w:r>
      <w:proofErr w:type="gram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работает</w:t>
      </w:r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как и должно работать из коробки. Стандартный установщик отработал корректно, хотя так бывает не всегда. Проверим состояние массива.</w:t>
      </w:r>
    </w:p>
    <w:p w:rsidR="00FB3759" w:rsidRPr="00FB3759" w:rsidRDefault="00FB3759" w:rsidP="00FB3759">
      <w:pPr>
        <w:pBdr>
          <w:top w:val="single" w:sz="6" w:space="12" w:color="auto"/>
          <w:left w:val="single" w:sz="48" w:space="12" w:color="auto"/>
          <w:bottom w:val="single" w:sz="6" w:space="12" w:color="auto"/>
          <w:right w:val="single" w:sz="6" w:space="12" w:color="auto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</w:pPr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# </w:t>
      </w:r>
      <w:proofErr w:type="gram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cat</w:t>
      </w:r>
      <w:proofErr w:type="gram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 /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proc</w:t>
      </w:r>
      <w:proofErr w:type="spell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/</w:t>
      </w:r>
      <w:proofErr w:type="spell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mdstat</w:t>
      </w:r>
      <w:proofErr w:type="spellEnd"/>
    </w:p>
    <w:p w:rsidR="00FB3759" w:rsidRPr="00FB3759" w:rsidRDefault="00FB3759" w:rsidP="00FB3759">
      <w:pPr>
        <w:pBdr>
          <w:top w:val="single" w:sz="6" w:space="12" w:color="auto"/>
          <w:left w:val="single" w:sz="48" w:space="12" w:color="auto"/>
          <w:bottom w:val="single" w:sz="6" w:space="12" w:color="auto"/>
          <w:right w:val="single" w:sz="6" w:space="12" w:color="auto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</w:pPr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# </w:t>
      </w:r>
      <w:proofErr w:type="spellStart"/>
      <w:proofErr w:type="gramStart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>mdadm</w:t>
      </w:r>
      <w:proofErr w:type="spellEnd"/>
      <w:proofErr w:type="gramEnd"/>
      <w:r w:rsidRPr="00FB3759">
        <w:rPr>
          <w:rFonts w:ascii="Lucida Console" w:eastAsia="Times New Roman" w:hAnsi="Lucida Console" w:cs="Courier New"/>
          <w:color w:val="666666"/>
          <w:sz w:val="17"/>
          <w:szCs w:val="17"/>
          <w:lang w:val="en-US" w:eastAsia="ru-RU"/>
        </w:rPr>
        <w:t xml:space="preserve"> -D /dev/md126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noProof/>
          <w:color w:val="E6773C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673698" cy="5368232"/>
            <wp:effectExtent l="0" t="0" r="0" b="4445"/>
            <wp:docPr id="3" name="Рисунок 3" descr="Выход из строя диска mdadm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Выход из строя диска mdadm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428" cy="537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Одного диска нет, но при этом все работает стабильно. Можно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планово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выполнить замену сбойного диска и добавить его в массив. Правда, тут могут быть ошибки, одну из которых я недавно словил. После выхода из строя одного диска в составе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массив с /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boot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разделом </w:t>
      </w:r>
      <w:proofErr w:type="gram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почему то</w:t>
      </w:r>
      <w:proofErr w:type="gram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перешел в статус </w:t>
      </w:r>
      <w:proofErr w:type="spellStart"/>
      <w:r w:rsidRPr="00FB3759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inactive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система не грузилась. Но я это легко исправил и загрузил сервер. Подробности в статье — </w:t>
      </w:r>
      <w:hyperlink r:id="rId76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восстановление </w:t>
        </w:r>
        <w:proofErr w:type="spellStart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raid</w:t>
        </w:r>
        <w:proofErr w:type="spellEnd"/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 xml:space="preserve"> 1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Я рекомендую использовать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софтовый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raid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если у вас нет железного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raid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контроллера.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надежен и прост в эксплуатации. У меня с ним никогда не было серьезных проблем и потери информации. Да, бывает, что сервер не грузится после выхода из строя диска, есть нюансы, но данные всегда остаются целы. Все можно исправить. Он намного надежнее, понятнее и стабильнее встроенных в материнскую плату контроллеров. Отдавать предпочтение аппаратному рейду следует только в том случае, если он действительно аппаратный, имеет батарейку и действительно увеличивает производительность сервера за счет кэширования. Во всех остальных случаях рекомендую пользоваться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mdadm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B3759" w:rsidRPr="00FB3759" w:rsidRDefault="00FB3759" w:rsidP="00FB375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Arial"/>
          <w:color w:val="333333"/>
          <w:sz w:val="45"/>
          <w:szCs w:val="45"/>
          <w:lang w:eastAsia="ru-RU"/>
        </w:rPr>
      </w:pPr>
      <w:r w:rsidRPr="00FB3759">
        <w:rPr>
          <w:rFonts w:ascii="Helvetica" w:eastAsia="Times New Roman" w:hAnsi="Helvetica" w:cs="Arial"/>
          <w:color w:val="333333"/>
          <w:sz w:val="45"/>
          <w:szCs w:val="45"/>
          <w:bdr w:val="none" w:sz="0" w:space="0" w:color="auto" w:frame="1"/>
          <w:lang w:eastAsia="ru-RU"/>
        </w:rPr>
        <w:t>Заключение</w:t>
      </w:r>
    </w:p>
    <w:p w:rsidR="00FB3759" w:rsidRPr="00FB3759" w:rsidRDefault="00FB3759" w:rsidP="00FB3759">
      <w:pPr>
        <w:shd w:val="clear" w:color="auto" w:fill="FFFFFF"/>
        <w:spacing w:after="120" w:line="330" w:lineRule="atLeast"/>
        <w:jc w:val="center"/>
        <w:rPr>
          <w:ins w:id="8" w:author="Unknown"/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ru-RU"/>
        </w:rPr>
      </w:pPr>
      <w:r w:rsidRPr="00FB3759">
        <w:rPr>
          <w:rFonts w:ascii="Arial" w:eastAsia="Times New Roman" w:hAnsi="Arial" w:cs="Arial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985" cy="6985"/>
            <wp:effectExtent l="0" t="0" r="0" b="0"/>
            <wp:docPr id="1" name="Рисунок 1" descr="https://serveradmin.ru/asr1/www/del/lg.php?banaid=128&amp;campaignid=19&amp;zoid=2&amp;loc=https%3A%2F%2Fserveradmin.ru%2Fustanovka-centos-8%2F&amp;referer=https%3A%2F%2Fwww.google.com%2F&amp;cb=135de6e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erveradmin.ru/asr1/www/del/lg.php?banaid=128&amp;campaignid=19&amp;zoid=2&amp;loc=https%3A%2F%2Fserveradmin.ru%2Fustanovka-centos-8%2F&amp;referer=https%3A%2F%2Fwww.google.com%2F&amp;cb=135de6ea6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59" w:rsidRPr="00FB3759" w:rsidRDefault="00FB3759" w:rsidP="00FB3759">
      <w:pPr>
        <w:shd w:val="clear" w:color="auto" w:fill="D6F6FF"/>
        <w:spacing w:line="33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 понравилась статья и хочешь научить меня администрировать? Пожалуйста, я люблю учиться. Комментарии в твоем распоряжении. Расскажи, как сделать правильно!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На этом статью по установке сервера на базе ОС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завершаю. Рекомендую сразу же заняться </w:t>
      </w:r>
      <w:hyperlink r:id="rId77" w:tgtFrame="_blank" w:history="1">
        <w:r w:rsidRPr="00FB3759">
          <w:rPr>
            <w:rFonts w:ascii="Arial" w:eastAsia="Times New Roman" w:hAnsi="Arial" w:cs="Arial"/>
            <w:color w:val="E6773C"/>
            <w:sz w:val="23"/>
            <w:szCs w:val="23"/>
            <w:bdr w:val="none" w:sz="0" w:space="0" w:color="auto" w:frame="1"/>
            <w:lang w:eastAsia="ru-RU"/>
          </w:rPr>
          <w:t>базовой настройкой</w:t>
        </w:r>
      </w:hyperlink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Надеюсь, было интересно и полезно. Я постарался подробно рассмотреть все основные нюансы установки, с которыми сам сталкиваюсь в процессе своей профессиональной деятельности. Основные отличия моих статей от подобных, которых развелось огромное количество в интернете в том, что они действительно уникальные и авторские. Я всегда стараюсь привнести в материал часть своих знаний и опыта, накопленного за годы работы в качестве системного администратора. Или просто какие-то свои мысли высказать.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Прежде чем написать статью, я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погуглил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как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ru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сегмент, так и мировой на тему установки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8 и с грустью констатирую, что не нашел ничего интересного. В топе выдачи банальные СЕО статьи со скриншотами и шагами инсталлятора. Ничего уникального и действительно полезного. Это удручает, потому что СЕО побеждает реальных авторов-практиков, у которых нет времени разбираться в продвижении, и делает их статьи невидимыми для людей, потому что их нет в ТОП 10 выдачи поисковиков. Если мне попадаются интересные сайты с качественным контентом, я добавляю их в закладки и просматриваю вручную, когда есть время.</w:t>
      </w:r>
    </w:p>
    <w:p w:rsidR="00FB3759" w:rsidRPr="00FB3759" w:rsidRDefault="00FB3759" w:rsidP="00FB3759">
      <w:pPr>
        <w:shd w:val="clear" w:color="auto" w:fill="FFFFFF"/>
        <w:spacing w:after="30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Обозначенная выше проблема актуальна для всех информационных сайтов. Думаю, каждый это замечает, когда что-то ищет в интернете не по коммерческим запросам. На первых местах всегда СЕО статьи с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рерайтом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одной и той же фигни. Практическая ценность подобных статей стремится к нулю. Поисковики что-то постоянно пытаются с этим сделать, но получается не очень, потому что 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сеошники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подстраиваются. В этом плане Гугл работает более качественно, чем Яндекс. У последнего выдача более мусорная, что косвенно подтверждается тем, что он с каждым годом теряет свои позиции в качестве поисковика.</w:t>
      </w:r>
    </w:p>
    <w:p w:rsidR="00FB3759" w:rsidRPr="00FB3759" w:rsidRDefault="00FB3759" w:rsidP="00FB3759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Напоминаю, что данная статья является частью единого цикла статьей про сервер </w:t>
      </w:r>
      <w:proofErr w:type="spellStart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"https://serveradmin.ru/centos/" \t "_blank" </w:instrText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3759">
        <w:rPr>
          <w:rFonts w:ascii="Arial" w:eastAsia="Times New Roman" w:hAnsi="Arial" w:cs="Arial"/>
          <w:color w:val="E6773C"/>
          <w:sz w:val="23"/>
          <w:szCs w:val="23"/>
          <w:bdr w:val="none" w:sz="0" w:space="0" w:color="auto" w:frame="1"/>
          <w:lang w:eastAsia="ru-RU"/>
        </w:rPr>
        <w:t>Centos</w:t>
      </w:r>
      <w:proofErr w:type="spellEnd"/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  <w:r w:rsidRPr="00FB37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9117E2" w:rsidRDefault="009117E2"/>
    <w:sectPr w:rsidR="009117E2" w:rsidSect="00FB3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DFE"/>
    <w:multiLevelType w:val="multilevel"/>
    <w:tmpl w:val="9DA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3103"/>
    <w:multiLevelType w:val="multilevel"/>
    <w:tmpl w:val="E76C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A63BA"/>
    <w:multiLevelType w:val="multilevel"/>
    <w:tmpl w:val="4C8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14810"/>
    <w:multiLevelType w:val="multilevel"/>
    <w:tmpl w:val="90DC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37B9E"/>
    <w:multiLevelType w:val="multilevel"/>
    <w:tmpl w:val="4550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4390C"/>
    <w:multiLevelType w:val="multilevel"/>
    <w:tmpl w:val="7A2E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5496C"/>
    <w:multiLevelType w:val="multilevel"/>
    <w:tmpl w:val="D88E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E416E"/>
    <w:multiLevelType w:val="multilevel"/>
    <w:tmpl w:val="A00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82468"/>
    <w:multiLevelType w:val="multilevel"/>
    <w:tmpl w:val="ADF0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E213C"/>
    <w:multiLevelType w:val="multilevel"/>
    <w:tmpl w:val="706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59"/>
    <w:rsid w:val="009117E2"/>
    <w:rsid w:val="00F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9EAB3-CF16-4753-B842-BDD8BEFC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3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3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37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ost-meta">
    <w:name w:val="post-meta"/>
    <w:basedOn w:val="a"/>
    <w:rsid w:val="00FB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author">
    <w:name w:val="post-meta-author"/>
    <w:basedOn w:val="a0"/>
    <w:rsid w:val="00FB3759"/>
  </w:style>
  <w:style w:type="character" w:styleId="a3">
    <w:name w:val="Hyperlink"/>
    <w:basedOn w:val="a0"/>
    <w:uiPriority w:val="99"/>
    <w:semiHidden/>
    <w:unhideWhenUsed/>
    <w:rsid w:val="00FB3759"/>
    <w:rPr>
      <w:color w:val="0000FF"/>
      <w:u w:val="single"/>
    </w:rPr>
  </w:style>
  <w:style w:type="character" w:customStyle="1" w:styleId="tie-date">
    <w:name w:val="tie-date"/>
    <w:basedOn w:val="a0"/>
    <w:rsid w:val="00FB3759"/>
  </w:style>
  <w:style w:type="character" w:customStyle="1" w:styleId="post-cats">
    <w:name w:val="post-cats"/>
    <w:basedOn w:val="a0"/>
    <w:rsid w:val="00FB3759"/>
  </w:style>
  <w:style w:type="character" w:customStyle="1" w:styleId="post-comments">
    <w:name w:val="post-comments"/>
    <w:basedOn w:val="a0"/>
    <w:rsid w:val="00FB3759"/>
  </w:style>
  <w:style w:type="character" w:customStyle="1" w:styleId="post-views">
    <w:name w:val="post-views"/>
    <w:basedOn w:val="a0"/>
    <w:rsid w:val="00FB3759"/>
  </w:style>
  <w:style w:type="paragraph" w:styleId="a4">
    <w:name w:val="Normal (Web)"/>
    <w:basedOn w:val="a"/>
    <w:uiPriority w:val="99"/>
    <w:semiHidden/>
    <w:unhideWhenUsed/>
    <w:rsid w:val="00FB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3759"/>
    <w:rPr>
      <w:b/>
      <w:bCs/>
    </w:rPr>
  </w:style>
  <w:style w:type="paragraph" w:customStyle="1" w:styleId="toctitle">
    <w:name w:val="toc_title"/>
    <w:basedOn w:val="a"/>
    <w:rsid w:val="00FB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_number"/>
    <w:basedOn w:val="a0"/>
    <w:rsid w:val="00FB3759"/>
  </w:style>
  <w:style w:type="character" w:customStyle="1" w:styleId="highlight">
    <w:name w:val="highlight"/>
    <w:basedOn w:val="a0"/>
    <w:rsid w:val="00FB3759"/>
  </w:style>
  <w:style w:type="paragraph" w:styleId="HTML">
    <w:name w:val="HTML Preformatted"/>
    <w:basedOn w:val="a"/>
    <w:link w:val="HTML0"/>
    <w:uiPriority w:val="99"/>
    <w:semiHidden/>
    <w:unhideWhenUsed/>
    <w:rsid w:val="00FB3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7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FB37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8043">
                  <w:marLeft w:val="0"/>
                  <w:marRight w:val="0"/>
                  <w:marTop w:val="0"/>
                  <w:marBottom w:val="30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5498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83005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8912623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4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847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4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15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68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565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64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2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2168">
                  <w:marLeft w:val="0"/>
                  <w:marRight w:val="0"/>
                  <w:marTop w:val="0"/>
                  <w:marBottom w:val="30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14884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eradmin.ru/ustanovka-centos-8/" TargetMode="External"/><Relationship Id="rId18" Type="http://schemas.openxmlformats.org/officeDocument/2006/relationships/hyperlink" Target="https://serveradmin.ru/ustanovka-centos-8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serveradmin.ru/wp-content/uploads/2019/10/ustanovka-centos-8-08.png" TargetMode="External"/><Relationship Id="rId21" Type="http://schemas.openxmlformats.org/officeDocument/2006/relationships/hyperlink" Target="https://serveradmin.ru/wp-content/uploads/2019/10/ustanovka-centos-8-01.png" TargetMode="External"/><Relationship Id="rId34" Type="http://schemas.openxmlformats.org/officeDocument/2006/relationships/hyperlink" Target="https://serveradmin.ru/wp-content/uploads/2019/10/ustanovka-centos-8-06.png" TargetMode="External"/><Relationship Id="rId42" Type="http://schemas.openxmlformats.org/officeDocument/2006/relationships/hyperlink" Target="https://serveradmin.ru/wp-content/uploads/2019/10/ustanovka-centos-8-09.png" TargetMode="External"/><Relationship Id="rId47" Type="http://schemas.openxmlformats.org/officeDocument/2006/relationships/image" Target="media/image12.png"/><Relationship Id="rId50" Type="http://schemas.openxmlformats.org/officeDocument/2006/relationships/hyperlink" Target="https://serveradmin.ru/wp-content/uploads/2019/10/ustanovka-centos-8-13.png" TargetMode="External"/><Relationship Id="rId55" Type="http://schemas.openxmlformats.org/officeDocument/2006/relationships/hyperlink" Target="https://serveradmin.ru/dobavit-swap-razdel-v-linux/" TargetMode="External"/><Relationship Id="rId63" Type="http://schemas.openxmlformats.org/officeDocument/2006/relationships/hyperlink" Target="https://mirror.yandex.ru/centos/8/BaseOS/x86_64/os/" TargetMode="External"/><Relationship Id="rId68" Type="http://schemas.openxmlformats.org/officeDocument/2006/relationships/hyperlink" Target="https://serveradmin.ru/wp-content/uploads/2019/10/ustanovka-centos-8-20.png" TargetMode="External"/><Relationship Id="rId76" Type="http://schemas.openxmlformats.org/officeDocument/2006/relationships/hyperlink" Target="https://serveradmin.ru/vosstanovlenie-raid-1/" TargetMode="External"/><Relationship Id="rId7" Type="http://schemas.openxmlformats.org/officeDocument/2006/relationships/image" Target="media/image1.gif"/><Relationship Id="rId71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serveradmin.ru/ustanovka-centos-8/" TargetMode="External"/><Relationship Id="rId29" Type="http://schemas.openxmlformats.org/officeDocument/2006/relationships/hyperlink" Target="https://serveradmin.ru/programmyi-sistemnogo-administratora/" TargetMode="External"/><Relationship Id="rId11" Type="http://schemas.openxmlformats.org/officeDocument/2006/relationships/hyperlink" Target="https://serveradmin.ru/ustanovka-centos-8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serveradmin.ru/wp-content/uploads/2019/10/ustanovka-centos-8-05.png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9.png"/><Relationship Id="rId45" Type="http://schemas.openxmlformats.org/officeDocument/2006/relationships/image" Target="media/image11.png"/><Relationship Id="rId53" Type="http://schemas.openxmlformats.org/officeDocument/2006/relationships/image" Target="media/image15.png"/><Relationship Id="rId58" Type="http://schemas.openxmlformats.org/officeDocument/2006/relationships/hyperlink" Target="https://serveradmin.ru/wp-content/uploads/2019/10/ustanovka-centos-8-16.png" TargetMode="External"/><Relationship Id="rId66" Type="http://schemas.openxmlformats.org/officeDocument/2006/relationships/hyperlink" Target="https://serveradmin.ru/wp-content/uploads/2019/10/ustanovka-centos-8-19.png" TargetMode="External"/><Relationship Id="rId74" Type="http://schemas.openxmlformats.org/officeDocument/2006/relationships/hyperlink" Target="https://serveradmin.ru/wp-content/uploads/2019/10/ustanovka-centos-8-23.png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serveradmin.ru/author/zerox/" TargetMode="External"/><Relationship Id="rId61" Type="http://schemas.openxmlformats.org/officeDocument/2006/relationships/image" Target="media/image18.png"/><Relationship Id="rId10" Type="http://schemas.openxmlformats.org/officeDocument/2006/relationships/hyperlink" Target="https://serveradmin.ru/ustanovka-centos-8/" TargetMode="External"/><Relationship Id="rId19" Type="http://schemas.openxmlformats.org/officeDocument/2006/relationships/hyperlink" Target="https://serveradmin.ru/ustanovka-centos-8/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serveradmin.ru/wp-content/uploads/2019/10/ustanovka-centos-8-10.png" TargetMode="External"/><Relationship Id="rId52" Type="http://schemas.openxmlformats.org/officeDocument/2006/relationships/hyperlink" Target="https://serveradmin.ru/wp-content/uploads/2019/10/ustanovka-centos-8-14.png" TargetMode="External"/><Relationship Id="rId60" Type="http://schemas.openxmlformats.org/officeDocument/2006/relationships/hyperlink" Target="https://serveradmin.ru/wp-content/uploads/2019/10/ustanovka-centos-8-17.png" TargetMode="External"/><Relationship Id="rId65" Type="http://schemas.openxmlformats.org/officeDocument/2006/relationships/image" Target="media/image19.png"/><Relationship Id="rId73" Type="http://schemas.openxmlformats.org/officeDocument/2006/relationships/image" Target="media/image2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veradmin.ru/ustanovka-centos-8/" TargetMode="External"/><Relationship Id="rId14" Type="http://schemas.openxmlformats.org/officeDocument/2006/relationships/hyperlink" Target="https://serveradmin.ru/ustanovka-centos-8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mirror.yandex.ru/centos/" TargetMode="External"/><Relationship Id="rId30" Type="http://schemas.openxmlformats.org/officeDocument/2006/relationships/hyperlink" Target="http://sourceforge.net/projects/win32diskimager/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10.png"/><Relationship Id="rId48" Type="http://schemas.openxmlformats.org/officeDocument/2006/relationships/hyperlink" Target="https://serveradmin.ru/wp-content/uploads/2019/10/ustanovka-centos-8-12.png" TargetMode="External"/><Relationship Id="rId56" Type="http://schemas.openxmlformats.org/officeDocument/2006/relationships/hyperlink" Target="https://serveradmin.ru/wp-content/uploads/2019/10/ustanovka-centos-8-15.png" TargetMode="External"/><Relationship Id="rId64" Type="http://schemas.openxmlformats.org/officeDocument/2006/relationships/hyperlink" Target="https://serveradmin.ru/wp-content/uploads/2019/10/ustanovka-centos-8-18.png" TargetMode="External"/><Relationship Id="rId69" Type="http://schemas.openxmlformats.org/officeDocument/2006/relationships/image" Target="media/image21.png"/><Relationship Id="rId77" Type="http://schemas.openxmlformats.org/officeDocument/2006/relationships/hyperlink" Target="https://serveradmin.ru/centos-nastroyka-servera/" TargetMode="External"/><Relationship Id="rId8" Type="http://schemas.openxmlformats.org/officeDocument/2006/relationships/hyperlink" Target="https://serveradmin.ru/ustanovka-centos-8/" TargetMode="External"/><Relationship Id="rId51" Type="http://schemas.openxmlformats.org/officeDocument/2006/relationships/image" Target="media/image14.png"/><Relationship Id="rId72" Type="http://schemas.openxmlformats.org/officeDocument/2006/relationships/hyperlink" Target="https://serveradmin.ru/kak-skachat-i-ustanovit-debian-10-bust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rveradmin.ru/ustanovka-centos-8/" TargetMode="External"/><Relationship Id="rId17" Type="http://schemas.openxmlformats.org/officeDocument/2006/relationships/hyperlink" Target="https://serveradmin.ru/ustanovka-centos-8/" TargetMode="External"/><Relationship Id="rId25" Type="http://schemas.openxmlformats.org/officeDocument/2006/relationships/hyperlink" Target="https://serveradmin.ru/wp-content/uploads/2019/10/ustanovka-centos-8-03.png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serveradmin.ru/ustanovka-nastroyka-i-sinhronizatsiya-vremeni-v-centos/" TargetMode="External"/><Relationship Id="rId46" Type="http://schemas.openxmlformats.org/officeDocument/2006/relationships/hyperlink" Target="https://serveradmin.ru/wp-content/uploads/2019/10/ustanovka-centos-8-11.png" TargetMode="External"/><Relationship Id="rId59" Type="http://schemas.openxmlformats.org/officeDocument/2006/relationships/image" Target="media/image17.png"/><Relationship Id="rId67" Type="http://schemas.openxmlformats.org/officeDocument/2006/relationships/image" Target="media/image20.png"/><Relationship Id="rId20" Type="http://schemas.openxmlformats.org/officeDocument/2006/relationships/hyperlink" Target="https://serveradmin.ru/sborka-rpm-paketa-nginx-s-podderzhkoy-tls-1-3-i-szhatiem-brotli/" TargetMode="External"/><Relationship Id="rId41" Type="http://schemas.openxmlformats.org/officeDocument/2006/relationships/hyperlink" Target="https://serveradmin.ru/category/1c/" TargetMode="External"/><Relationship Id="rId54" Type="http://schemas.openxmlformats.org/officeDocument/2006/relationships/hyperlink" Target="https://serveradmin.ru/booting-from-hard-disk-error-entering-rescue-mode/" TargetMode="External"/><Relationship Id="rId62" Type="http://schemas.openxmlformats.org/officeDocument/2006/relationships/hyperlink" Target="https://serveradmin.ru/ustanovka-repozitoriya-epel-rpmforge-v-centos/" TargetMode="External"/><Relationship Id="rId70" Type="http://schemas.openxmlformats.org/officeDocument/2006/relationships/hyperlink" Target="https://serveradmin.ru/wp-content/uploads/2019/10/ustanovka-centos-8-21.png" TargetMode="External"/><Relationship Id="rId75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serveradmin.ru/ustanovka-centos-8/" TargetMode="External"/><Relationship Id="rId15" Type="http://schemas.openxmlformats.org/officeDocument/2006/relationships/hyperlink" Target="https://serveradmin.ru/ustanovka-centos-8/" TargetMode="External"/><Relationship Id="rId23" Type="http://schemas.openxmlformats.org/officeDocument/2006/relationships/hyperlink" Target="https://serveradmin.ru/wp-content/uploads/2019/10/ustanovka-centos-8-02.png" TargetMode="External"/><Relationship Id="rId28" Type="http://schemas.openxmlformats.org/officeDocument/2006/relationships/hyperlink" Target="https://mirror.yandex.ru/centos/8/isos/x86_64/" TargetMode="External"/><Relationship Id="rId36" Type="http://schemas.openxmlformats.org/officeDocument/2006/relationships/hyperlink" Target="https://serveradmin.ru/wp-content/uploads/2019/10/ustanovka-centos-8-07.png" TargetMode="External"/><Relationship Id="rId49" Type="http://schemas.openxmlformats.org/officeDocument/2006/relationships/image" Target="media/image13.png"/><Relationship Id="rId5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3771</Words>
  <Characters>21497</Characters>
  <Application>Microsoft Office Word</Application>
  <DocSecurity>0</DocSecurity>
  <Lines>179</Lines>
  <Paragraphs>50</Paragraphs>
  <ScaleCrop>false</ScaleCrop>
  <Company>SPecialiST RePack</Company>
  <LinksUpToDate>false</LinksUpToDate>
  <CharactersWithSpaces>25218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2020-05-10T14:55:00Z</dcterms:created>
  <dcterms:modified xsi:type="dcterms:W3CDTF">2020-05-10T15:00:00Z</dcterms:modified>
</cp:coreProperties>
</file>
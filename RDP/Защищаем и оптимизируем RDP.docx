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4F026" w14:textId="77777777" w:rsidR="006A2947" w:rsidRPr="006A2947" w:rsidRDefault="006A2947" w:rsidP="006A2947">
      <w:pPr>
        <w:spacing w:before="60" w:after="210" w:line="240" w:lineRule="auto"/>
        <w:outlineLvl w:val="0"/>
        <w:rPr>
          <w:rFonts w:ascii="Arial" w:eastAsia="Times New Roman" w:hAnsi="Arial" w:cs="Arial"/>
          <w:kern w:val="36"/>
          <w:sz w:val="66"/>
          <w:szCs w:val="66"/>
          <w:lang w:eastAsia="ru-RU"/>
        </w:rPr>
      </w:pPr>
      <w:r w:rsidRPr="006A2947">
        <w:rPr>
          <w:rFonts w:ascii="Arial" w:eastAsia="Times New Roman" w:hAnsi="Arial" w:cs="Arial"/>
          <w:kern w:val="36"/>
          <w:sz w:val="66"/>
          <w:szCs w:val="66"/>
          <w:lang w:eastAsia="ru-RU"/>
        </w:rPr>
        <w:t>Защищаем и оптимизируем RDP</w:t>
      </w:r>
    </w:p>
    <w:p w14:paraId="427DDE30" w14:textId="77777777" w:rsidR="006A2947" w:rsidRPr="006A2947" w:rsidRDefault="006A2947" w:rsidP="006A2947">
      <w:pPr>
        <w:spacing w:before="210" w:after="210" w:line="240" w:lineRule="auto"/>
        <w:outlineLvl w:val="2"/>
        <w:rPr>
          <w:rFonts w:ascii="Arial" w:eastAsia="Times New Roman" w:hAnsi="Arial" w:cs="Arial"/>
          <w:sz w:val="41"/>
          <w:szCs w:val="41"/>
          <w:lang w:eastAsia="ru-RU"/>
        </w:rPr>
      </w:pPr>
      <w:r w:rsidRPr="006A2947">
        <w:rPr>
          <w:rFonts w:ascii="Arial" w:eastAsia="Times New Roman" w:hAnsi="Arial" w:cs="Arial"/>
          <w:sz w:val="41"/>
          <w:szCs w:val="41"/>
          <w:lang w:eastAsia="ru-RU"/>
        </w:rPr>
        <w:t>Тюнинг RDP может значительно расширить функционал работы и ускорить доступ к терминальным серверам. Разбираем, как именно.</w:t>
      </w:r>
    </w:p>
    <w:p w14:paraId="71C19EFE" w14:textId="77777777" w:rsidR="006A2947" w:rsidRPr="006A2947" w:rsidRDefault="006A2947" w:rsidP="006A2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Привет. Вчера, общаясь с </w:t>
      </w:r>
      <w:hyperlink r:id="rId5" w:history="1">
        <w:r w:rsidRPr="006A2947">
          <w:rPr>
            <w:rFonts w:ascii="Arial" w:eastAsia="Times New Roman" w:hAnsi="Arial" w:cs="Arial"/>
            <w:color w:val="04943D"/>
            <w:sz w:val="21"/>
            <w:szCs w:val="21"/>
            <w:lang w:eastAsia="ru-RU"/>
          </w:rPr>
          <w:t>Иваном Никитиным</w:t>
        </w:r>
      </w:hyperlink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, получил дельный совет осветить работу и настройку протокола RDP. Мысль дельная, дальше – подробнее.</w:t>
      </w:r>
    </w:p>
    <w:p w14:paraId="2BFD6206" w14:textId="77777777" w:rsidR="006A2947" w:rsidRPr="006A2947" w:rsidRDefault="006A2947" w:rsidP="006A2947">
      <w:pPr>
        <w:shd w:val="clear" w:color="auto" w:fill="FFFFFF"/>
        <w:spacing w:before="210" w:after="210" w:line="240" w:lineRule="auto"/>
        <w:outlineLvl w:val="1"/>
        <w:rPr>
          <w:rFonts w:ascii="Arial" w:eastAsia="Times New Roman" w:hAnsi="Arial" w:cs="Arial"/>
          <w:color w:val="05AD45"/>
          <w:sz w:val="56"/>
          <w:szCs w:val="56"/>
          <w:lang w:eastAsia="ru-RU"/>
        </w:rPr>
      </w:pPr>
      <w:r w:rsidRPr="006A2947">
        <w:rPr>
          <w:rFonts w:ascii="Arial" w:eastAsia="Times New Roman" w:hAnsi="Arial" w:cs="Arial"/>
          <w:color w:val="05AD45"/>
          <w:sz w:val="56"/>
          <w:szCs w:val="56"/>
          <w:lang w:eastAsia="ru-RU"/>
        </w:rPr>
        <w:t>Введение</w:t>
      </w:r>
    </w:p>
    <w:p w14:paraId="32A63B73" w14:textId="77777777" w:rsidR="006A2947" w:rsidRPr="006A2947" w:rsidRDefault="006A2947" w:rsidP="006A2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Протокол RDP – удобное, эффективное и практичное средство для удалённого доступа как для целей администрирования, так и для повседневной работы. Учитывая, что его реализации есть практически везде (различные платформы и ОС), и их много, нужно хорошо представлять его возможности. По крайней мере, это будет нужно по ряду причин:</w:t>
      </w:r>
    </w:p>
    <w:p w14:paraId="2E437841" w14:textId="77777777" w:rsidR="006A2947" w:rsidRPr="006A2947" w:rsidRDefault="006A2947" w:rsidP="006A2947">
      <w:pPr>
        <w:numPr>
          <w:ilvl w:val="0"/>
          <w:numId w:val="1"/>
        </w:numPr>
        <w:shd w:val="clear" w:color="auto" w:fill="FFFFFF"/>
        <w:spacing w:before="60" w:after="60" w:line="240" w:lineRule="auto"/>
        <w:ind w:left="765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Зачастую вместо RDP используется другое решение (VNC, Citrix ICA) по простой причине – предполагается, что “встроенный RDP минимальный и ничего не умеет”.</w:t>
      </w:r>
    </w:p>
    <w:p w14:paraId="6D692868" w14:textId="77777777" w:rsidR="006A2947" w:rsidRPr="006A2947" w:rsidRDefault="006A2947" w:rsidP="006A2947">
      <w:pPr>
        <w:numPr>
          <w:ilvl w:val="0"/>
          <w:numId w:val="1"/>
        </w:numPr>
        <w:shd w:val="clear" w:color="auto" w:fill="FFFFFF"/>
        <w:spacing w:before="60" w:after="60" w:line="240" w:lineRule="auto"/>
        <w:ind w:left="765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Во многих решениях, связанных с модными сейчас облачными технологиями (перевод офисов на “тонкие клиенты”, да и просто организация терминальных серверов), бытует мнение что “RDP плохой потому что встроенный”.</w:t>
      </w:r>
    </w:p>
    <w:p w14:paraId="764012F7" w14:textId="77777777" w:rsidR="006A2947" w:rsidRPr="006A2947" w:rsidRDefault="006A2947" w:rsidP="006A2947">
      <w:pPr>
        <w:numPr>
          <w:ilvl w:val="0"/>
          <w:numId w:val="1"/>
        </w:numPr>
        <w:shd w:val="clear" w:color="auto" w:fill="FFFFFF"/>
        <w:spacing w:before="60" w:after="60" w:line="240" w:lineRule="auto"/>
        <w:ind w:left="765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Есть стандартный миф про то, что “RDP нельзя без VPN наружу выставлять, ломанут” (миф имеет под собой обоснование, но уже давно не актуален).</w:t>
      </w:r>
    </w:p>
    <w:p w14:paraId="1324913C" w14:textId="77777777" w:rsidR="006A2947" w:rsidRPr="006A2947" w:rsidRDefault="006A2947" w:rsidP="006A2947">
      <w:pPr>
        <w:numPr>
          <w:ilvl w:val="0"/>
          <w:numId w:val="1"/>
        </w:numPr>
        <w:shd w:val="clear" w:color="auto" w:fill="FFFFFF"/>
        <w:spacing w:before="60" w:after="60" w:line="240" w:lineRule="auto"/>
        <w:ind w:left="765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Ну, раз уж про мифы заговорили – бытует мнение, что “Перейдя с RDP на Citrix трафик в пару раз падает”. Ведь цитрикс – это дорого, следовательно как минимум на 157% круче.</w:t>
      </w:r>
    </w:p>
    <w:p w14:paraId="7CE455E1" w14:textId="77777777" w:rsidR="006A2947" w:rsidRPr="006A2947" w:rsidRDefault="006A2947" w:rsidP="006A2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Все эти мифы – ерунда и смесь устаревших “дельных советов”, актуальных во времена NT 4.0, а так же откровенных вымыслов, не имеющих никаких причин к существованию. Так как IT – это точная наука, надо разобраться. Хорошо настроеный протокол RDP новых версий, с учётом всех новых функциональных возможностей, является достаточно хорошим и надёжным инструментом для организации удалённого доступа. Поэтому мы займёмся:</w:t>
      </w:r>
    </w:p>
    <w:p w14:paraId="5EBF8396" w14:textId="77777777" w:rsidR="006A2947" w:rsidRPr="006A2947" w:rsidRDefault="006A2947" w:rsidP="006A2947">
      <w:pPr>
        <w:numPr>
          <w:ilvl w:val="0"/>
          <w:numId w:val="2"/>
        </w:numPr>
        <w:shd w:val="clear" w:color="auto" w:fill="FFFFFF"/>
        <w:spacing w:before="60" w:after="60" w:line="240" w:lineRule="auto"/>
        <w:ind w:left="765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Кратким упоминанием про версии RDP</w:t>
      </w:r>
    </w:p>
    <w:p w14:paraId="7427EC3A" w14:textId="77777777" w:rsidR="006A2947" w:rsidRPr="006A2947" w:rsidRDefault="006A2947" w:rsidP="006A2947">
      <w:pPr>
        <w:numPr>
          <w:ilvl w:val="0"/>
          <w:numId w:val="2"/>
        </w:numPr>
        <w:shd w:val="clear" w:color="auto" w:fill="FFFFFF"/>
        <w:spacing w:before="60" w:after="60" w:line="240" w:lineRule="auto"/>
        <w:ind w:left="765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Настройкой режима защиты RDP-сессии</w:t>
      </w:r>
    </w:p>
    <w:p w14:paraId="3A9E6C00" w14:textId="77777777" w:rsidR="006A2947" w:rsidRPr="006A2947" w:rsidRDefault="006A2947" w:rsidP="006A2947">
      <w:pPr>
        <w:numPr>
          <w:ilvl w:val="0"/>
          <w:numId w:val="2"/>
        </w:numPr>
        <w:shd w:val="clear" w:color="auto" w:fill="FFFFFF"/>
        <w:spacing w:before="60" w:after="60" w:line="240" w:lineRule="auto"/>
        <w:ind w:left="765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Настройкой шифрования для RDP</w:t>
      </w:r>
    </w:p>
    <w:p w14:paraId="6AA20A73" w14:textId="77777777" w:rsidR="006A2947" w:rsidRPr="006A2947" w:rsidRDefault="006A2947" w:rsidP="006A2947">
      <w:pPr>
        <w:numPr>
          <w:ilvl w:val="0"/>
          <w:numId w:val="2"/>
        </w:numPr>
        <w:shd w:val="clear" w:color="auto" w:fill="FFFFFF"/>
        <w:spacing w:before="60" w:after="60" w:line="240" w:lineRule="auto"/>
        <w:ind w:left="765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Привязкой к конкретному адаптеру и порту</w:t>
      </w:r>
    </w:p>
    <w:p w14:paraId="6577BE6F" w14:textId="77777777" w:rsidR="006A2947" w:rsidRPr="006A2947" w:rsidRDefault="006A2947" w:rsidP="006A2947">
      <w:pPr>
        <w:numPr>
          <w:ilvl w:val="1"/>
          <w:numId w:val="2"/>
        </w:numPr>
        <w:shd w:val="clear" w:color="auto" w:fill="FFFFFF"/>
        <w:spacing w:before="60" w:after="60" w:line="240" w:lineRule="auto"/>
        <w:ind w:left="1560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Меняем стандартный порт на нужный</w:t>
      </w:r>
    </w:p>
    <w:p w14:paraId="3DD18E4D" w14:textId="77777777" w:rsidR="006A2947" w:rsidRPr="006A2947" w:rsidRDefault="006A2947" w:rsidP="006A2947">
      <w:pPr>
        <w:numPr>
          <w:ilvl w:val="1"/>
          <w:numId w:val="2"/>
        </w:numPr>
        <w:shd w:val="clear" w:color="auto" w:fill="FFFFFF"/>
        <w:spacing w:before="60" w:after="60" w:line="240" w:lineRule="auto"/>
        <w:ind w:left="1560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Делаем раздельные настройки RDP для нескольких сетевых адаптеров</w:t>
      </w:r>
    </w:p>
    <w:p w14:paraId="2B4D01FB" w14:textId="77777777" w:rsidR="006A2947" w:rsidRPr="006A2947" w:rsidRDefault="006A2947" w:rsidP="006A2947">
      <w:pPr>
        <w:numPr>
          <w:ilvl w:val="0"/>
          <w:numId w:val="2"/>
        </w:numPr>
        <w:shd w:val="clear" w:color="auto" w:fill="FFFFFF"/>
        <w:spacing w:before="60" w:after="60" w:line="240" w:lineRule="auto"/>
        <w:ind w:left="765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Включением NLA</w:t>
      </w:r>
    </w:p>
    <w:p w14:paraId="4451C423" w14:textId="77777777" w:rsidR="006A2947" w:rsidRPr="006A2947" w:rsidRDefault="006A2947" w:rsidP="006A2947">
      <w:pPr>
        <w:numPr>
          <w:ilvl w:val="1"/>
          <w:numId w:val="2"/>
        </w:numPr>
        <w:shd w:val="clear" w:color="auto" w:fill="FFFFFF"/>
        <w:spacing w:before="60" w:after="60" w:line="240" w:lineRule="auto"/>
        <w:ind w:left="1560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Как включается NLA со стороны RDP-сервера</w:t>
      </w:r>
    </w:p>
    <w:p w14:paraId="0FDE5746" w14:textId="77777777" w:rsidR="006A2947" w:rsidRPr="006A2947" w:rsidRDefault="006A2947" w:rsidP="006A2947">
      <w:pPr>
        <w:numPr>
          <w:ilvl w:val="1"/>
          <w:numId w:val="2"/>
        </w:numPr>
        <w:shd w:val="clear" w:color="auto" w:fill="FFFFFF"/>
        <w:spacing w:before="60" w:after="60" w:line="240" w:lineRule="auto"/>
        <w:ind w:left="1560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NLA и Windows XP</w:t>
      </w:r>
    </w:p>
    <w:p w14:paraId="5FC6C2C3" w14:textId="77777777" w:rsidR="006A2947" w:rsidRPr="006A2947" w:rsidRDefault="006A2947" w:rsidP="006A2947">
      <w:pPr>
        <w:numPr>
          <w:ilvl w:val="1"/>
          <w:numId w:val="2"/>
        </w:numPr>
        <w:shd w:val="clear" w:color="auto" w:fill="FFFFFF"/>
        <w:spacing w:before="60" w:after="60" w:line="240" w:lineRule="auto"/>
        <w:ind w:left="1560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Как включить CredSSP в XP</w:t>
      </w:r>
    </w:p>
    <w:p w14:paraId="672AA4BB" w14:textId="77777777" w:rsidR="006A2947" w:rsidRPr="006A2947" w:rsidRDefault="006A2947" w:rsidP="006A2947">
      <w:pPr>
        <w:numPr>
          <w:ilvl w:val="0"/>
          <w:numId w:val="2"/>
        </w:numPr>
        <w:shd w:val="clear" w:color="auto" w:fill="FFFFFF"/>
        <w:spacing w:before="60" w:after="60" w:line="240" w:lineRule="auto"/>
        <w:ind w:left="765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Выбором правильного сертификата для RDP</w:t>
      </w:r>
    </w:p>
    <w:p w14:paraId="69FE775E" w14:textId="77777777" w:rsidR="006A2947" w:rsidRPr="006A2947" w:rsidRDefault="006A2947" w:rsidP="006A2947">
      <w:pPr>
        <w:numPr>
          <w:ilvl w:val="0"/>
          <w:numId w:val="2"/>
        </w:numPr>
        <w:shd w:val="clear" w:color="auto" w:fill="FFFFFF"/>
        <w:spacing w:before="60" w:after="60" w:line="240" w:lineRule="auto"/>
        <w:ind w:left="765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Блокированием подключений по RDP учётным записям с пустым паролем</w:t>
      </w:r>
    </w:p>
    <w:p w14:paraId="62363E64" w14:textId="77777777" w:rsidR="006A2947" w:rsidRPr="006A2947" w:rsidRDefault="006A2947" w:rsidP="006A2947">
      <w:pPr>
        <w:numPr>
          <w:ilvl w:val="0"/>
          <w:numId w:val="2"/>
        </w:numPr>
        <w:shd w:val="clear" w:color="auto" w:fill="FFFFFF"/>
        <w:spacing w:before="60" w:after="60" w:line="240" w:lineRule="auto"/>
        <w:ind w:left="765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Настройка ACL для подключения по RDP</w:t>
      </w:r>
    </w:p>
    <w:p w14:paraId="56047C16" w14:textId="77777777" w:rsidR="006A2947" w:rsidRPr="006A2947" w:rsidRDefault="006A2947" w:rsidP="006A2947">
      <w:pPr>
        <w:numPr>
          <w:ilvl w:val="0"/>
          <w:numId w:val="2"/>
        </w:numPr>
        <w:shd w:val="clear" w:color="auto" w:fill="FFFFFF"/>
        <w:spacing w:before="60" w:after="60" w:line="240" w:lineRule="auto"/>
        <w:ind w:left="765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Оптимизацией скорости RDP</w:t>
      </w:r>
    </w:p>
    <w:p w14:paraId="05193834" w14:textId="77777777" w:rsidR="006A2947" w:rsidRPr="006A2947" w:rsidRDefault="006A2947" w:rsidP="006A2947">
      <w:pPr>
        <w:numPr>
          <w:ilvl w:val="1"/>
          <w:numId w:val="2"/>
        </w:numPr>
        <w:shd w:val="clear" w:color="auto" w:fill="FFFFFF"/>
        <w:spacing w:before="60" w:after="60" w:line="240" w:lineRule="auto"/>
        <w:ind w:left="1560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Отключаем редирект неиспользуемых устройств</w:t>
      </w:r>
    </w:p>
    <w:p w14:paraId="338DDF0F" w14:textId="77777777" w:rsidR="006A2947" w:rsidRPr="006A2947" w:rsidRDefault="006A2947" w:rsidP="006A2947">
      <w:pPr>
        <w:numPr>
          <w:ilvl w:val="1"/>
          <w:numId w:val="2"/>
        </w:numPr>
        <w:shd w:val="clear" w:color="auto" w:fill="FFFFFF"/>
        <w:spacing w:before="60" w:after="60" w:line="240" w:lineRule="auto"/>
        <w:ind w:left="1560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Настраиваем общую логику оптимизации визуальных данных RDP</w:t>
      </w:r>
    </w:p>
    <w:p w14:paraId="64B316D1" w14:textId="77777777" w:rsidR="006A2947" w:rsidRPr="006A2947" w:rsidRDefault="006A2947" w:rsidP="006A2947">
      <w:pPr>
        <w:numPr>
          <w:ilvl w:val="0"/>
          <w:numId w:val="2"/>
        </w:numPr>
        <w:shd w:val="clear" w:color="auto" w:fill="FFFFFF"/>
        <w:spacing w:before="60" w:after="60" w:line="240" w:lineRule="auto"/>
        <w:ind w:left="765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Оптимизацией сжатия RDP</w:t>
      </w:r>
    </w:p>
    <w:p w14:paraId="457F3DFF" w14:textId="77777777" w:rsidR="006A2947" w:rsidRPr="006A2947" w:rsidRDefault="006A2947" w:rsidP="006A2947">
      <w:pPr>
        <w:numPr>
          <w:ilvl w:val="1"/>
          <w:numId w:val="2"/>
        </w:numPr>
        <w:shd w:val="clear" w:color="auto" w:fill="FFFFFF"/>
        <w:spacing w:before="60" w:after="60" w:line="240" w:lineRule="auto"/>
        <w:ind w:left="1560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Настраиваем общее сжатие RDP</w:t>
      </w:r>
    </w:p>
    <w:p w14:paraId="3D7A32F5" w14:textId="77777777" w:rsidR="006A2947" w:rsidRPr="006A2947" w:rsidRDefault="006A2947" w:rsidP="006A2947">
      <w:pPr>
        <w:numPr>
          <w:ilvl w:val="1"/>
          <w:numId w:val="2"/>
        </w:numPr>
        <w:shd w:val="clear" w:color="auto" w:fill="FFFFFF"/>
        <w:spacing w:before="60" w:after="60" w:line="240" w:lineRule="auto"/>
        <w:ind w:left="1560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Настраиваем сжатие аудиопотока RDP</w:t>
      </w:r>
    </w:p>
    <w:p w14:paraId="1401BA3F" w14:textId="77777777" w:rsidR="006A2947" w:rsidRPr="006A2947" w:rsidRDefault="006A2947" w:rsidP="006A2947">
      <w:pPr>
        <w:numPr>
          <w:ilvl w:val="0"/>
          <w:numId w:val="2"/>
        </w:numPr>
        <w:shd w:val="clear" w:color="auto" w:fill="FFFFFF"/>
        <w:spacing w:before="60" w:after="60" w:line="240" w:lineRule="auto"/>
        <w:ind w:left="765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Оптимизацией соотношения потоков данных RDP</w:t>
      </w:r>
    </w:p>
    <w:p w14:paraId="2152C32D" w14:textId="77777777" w:rsidR="006A2947" w:rsidRPr="006A2947" w:rsidRDefault="006A2947" w:rsidP="006A2947">
      <w:pPr>
        <w:numPr>
          <w:ilvl w:val="0"/>
          <w:numId w:val="2"/>
        </w:numPr>
        <w:shd w:val="clear" w:color="auto" w:fill="FFFFFF"/>
        <w:spacing w:before="60" w:after="60" w:line="240" w:lineRule="auto"/>
        <w:ind w:left="765"/>
        <w:rPr>
          <w:rFonts w:ascii="Arial" w:eastAsia="Times New Roman" w:hAnsi="Arial" w:cs="Arial"/>
          <w:color w:val="454545"/>
          <w:sz w:val="21"/>
          <w:szCs w:val="21"/>
          <w:lang w:val="en-US"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Включением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val="en-US" w:eastAsia="ru-RU"/>
        </w:rPr>
        <w:t xml:space="preserve"> Require secure RPC communication 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для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val="en-US" w:eastAsia="ru-RU"/>
        </w:rPr>
        <w:t xml:space="preserve"> RDP</w:t>
      </w:r>
    </w:p>
    <w:p w14:paraId="7F166957" w14:textId="77777777" w:rsidR="006A2947" w:rsidRPr="006A2947" w:rsidRDefault="006A2947" w:rsidP="006A2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lastRenderedPageBreak/>
        <w:t>Приступим.</w:t>
      </w:r>
    </w:p>
    <w:p w14:paraId="19D42033" w14:textId="77777777" w:rsidR="006A2947" w:rsidRPr="006A2947" w:rsidRDefault="006A2947" w:rsidP="006A2947">
      <w:pPr>
        <w:shd w:val="clear" w:color="auto" w:fill="FFFFFF"/>
        <w:spacing w:before="210" w:after="210" w:line="240" w:lineRule="auto"/>
        <w:outlineLvl w:val="1"/>
        <w:rPr>
          <w:rFonts w:ascii="Arial" w:eastAsia="Times New Roman" w:hAnsi="Arial" w:cs="Arial"/>
          <w:color w:val="05AD45"/>
          <w:sz w:val="56"/>
          <w:szCs w:val="56"/>
          <w:lang w:eastAsia="ru-RU"/>
        </w:rPr>
      </w:pPr>
      <w:r w:rsidRPr="006A2947">
        <w:rPr>
          <w:rFonts w:ascii="Arial" w:eastAsia="Times New Roman" w:hAnsi="Arial" w:cs="Arial"/>
          <w:color w:val="05AD45"/>
          <w:sz w:val="56"/>
          <w:szCs w:val="56"/>
          <w:lang w:eastAsia="ru-RU"/>
        </w:rPr>
        <w:t>Версии протокола RDP</w:t>
      </w:r>
    </w:p>
    <w:p w14:paraId="79E40616" w14:textId="77777777" w:rsidR="006A2947" w:rsidRPr="006A2947" w:rsidRDefault="006A2947" w:rsidP="006A2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Протокол имеет достаточно длительную историю, начиная с NT 4.0. Исторические детали мы оставим в стороне по простой причине – на данный момент имеет смысл говорить только про версию RDP 7.0, которая есть в Windows Vista SP1 / Windows Server 2008 и бесплатно добавляема в Windows XP установкой SP3 и обновлённого клиента RDP (находится по ссылке на </w:t>
      </w:r>
      <w:hyperlink r:id="rId6" w:history="1">
        <w:r w:rsidRPr="006A2947">
          <w:rPr>
            <w:rFonts w:ascii="Arial" w:eastAsia="Times New Roman" w:hAnsi="Arial" w:cs="Arial"/>
            <w:color w:val="04943D"/>
            <w:sz w:val="21"/>
            <w:szCs w:val="21"/>
            <w:lang w:eastAsia="ru-RU"/>
          </w:rPr>
          <w:t>KB 969084</w:t>
        </w:r>
      </w:hyperlink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). Я предполагаю, что у Вас как минимум Windows XP, и что Вы поставили/можете поставить последний Service Pack и не трачу Ваше время на обсуждение преимуществ RDP в Windows 2000 SP2 перед NT 4.0 SP5.</w:t>
      </w:r>
    </w:p>
    <w:p w14:paraId="3BCA77B9" w14:textId="77777777" w:rsidR="006A2947" w:rsidRPr="006A2947" w:rsidRDefault="006A2947" w:rsidP="006A2947">
      <w:pPr>
        <w:shd w:val="clear" w:color="auto" w:fill="FFFFFF"/>
        <w:spacing w:before="210" w:after="210" w:line="240" w:lineRule="auto"/>
        <w:outlineLvl w:val="1"/>
        <w:rPr>
          <w:rFonts w:ascii="Arial" w:eastAsia="Times New Roman" w:hAnsi="Arial" w:cs="Arial"/>
          <w:color w:val="05AD45"/>
          <w:sz w:val="56"/>
          <w:szCs w:val="56"/>
          <w:lang w:eastAsia="ru-RU"/>
        </w:rPr>
      </w:pPr>
      <w:r w:rsidRPr="006A2947">
        <w:rPr>
          <w:rFonts w:ascii="Arial" w:eastAsia="Times New Roman" w:hAnsi="Arial" w:cs="Arial"/>
          <w:color w:val="05AD45"/>
          <w:sz w:val="56"/>
          <w:szCs w:val="56"/>
          <w:lang w:eastAsia="ru-RU"/>
        </w:rPr>
        <w:t>Настройка режима защиты RDP-сессии</w:t>
      </w:r>
    </w:p>
    <w:p w14:paraId="615FC640" w14:textId="77777777" w:rsidR="006A2947" w:rsidRPr="006A2947" w:rsidRDefault="006A2947" w:rsidP="006A2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В принципе, это самая простая часть задачи. Суть в следующем. В различных версиях RDP применяется два основных механизма защиты сессии – встроенный в RDP и “заворачивание” сессии в TLS. Встроенный является недостаточно безопасным, и рекомендация “RDP можно наружу только в VPN” – про него. Поэтому всегда включайте поддержку TLS. Это тот минимум, с которого Вы должны начать. Ограничениями будут разве что версия сервера не ниже Windows Server 2003 SP1 и клиент RDP 5.2 и выше, но, думается, это в конце 2011 года вполне решаемо.</w:t>
      </w:r>
    </w:p>
    <w:p w14:paraId="3245817B" w14:textId="77777777" w:rsidR="006A2947" w:rsidRPr="006A2947" w:rsidRDefault="006A2947" w:rsidP="006A2947">
      <w:pPr>
        <w:shd w:val="clear" w:color="auto" w:fill="FFFFFF"/>
        <w:spacing w:before="210" w:after="210" w:line="240" w:lineRule="auto"/>
        <w:outlineLvl w:val="2"/>
        <w:rPr>
          <w:rFonts w:ascii="Arial" w:eastAsia="Times New Roman" w:hAnsi="Arial" w:cs="Arial"/>
          <w:color w:val="454545"/>
          <w:sz w:val="41"/>
          <w:szCs w:val="4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41"/>
          <w:szCs w:val="41"/>
          <w:lang w:eastAsia="ru-RU"/>
        </w:rPr>
        <w:t>Как включить RDP over TLS</w:t>
      </w:r>
    </w:p>
    <w:p w14:paraId="2F852BAB" w14:textId="77777777" w:rsidR="006A2947" w:rsidRPr="006A2947" w:rsidRDefault="006A2947" w:rsidP="006A2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Вариантов, как всегда, несколько. Первый – включение через групповую политику. Для этого надо зайти в целевой объект групповой политики (ну или локально на своей домашней рабочей станции запустить </w:t>
      </w: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gpedit.msc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) и там последовательно выбрать “Computer Configuration” -&gt; “Administrative Templates” -&gt; “Windows Components” -&gt; “Remote Desktop Session Host” -&gt; “Security” и там включить параметр Require use of specific security layer for remote connections, выбрав в нём </w:t>
      </w: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SSL (TLS 1.0) only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. Можно выбрать и более мягкий </w:t>
      </w: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Negotiate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, но я бы не рекомендовал, т.к. на данный момент это банально ниже приемлемого уровня безопасности. Как человек, создававший private cloud’ы с достаточно высоким уровнем безопасности, я могу сказать, что смысл выносить особо ценные данные в датацентр под Лондоном и ходить туда дефолтным RDP – нулевой и является поиском неприятностей. Можно и проще – откройте оснастку Remote Desktop Session Host Configuration (найдёте в mmc или готовую в меню Administrative Tools -&gt; Remote Desktop Connections), выберите из списка Connections нужное подключение (обычно оно одно и называется RDP-Tcp), и откройте Properties, после – вкладку General и там выбрать нужный Security Layer. Для работы TLS необходим цифровой сертификат (как минимум – со стороны сервера). Обычно он уже есть (генерится автоматически), убедитесь в его наличии, про то, как сделать его хорошим, поговорим после. Пока надо, чтобы он просто был, иначе подключиться не получится.</w:t>
      </w:r>
    </w:p>
    <w:p w14:paraId="22E90CC0" w14:textId="77777777" w:rsidR="006A2947" w:rsidRPr="006A2947" w:rsidRDefault="006A2947" w:rsidP="006A2947">
      <w:pPr>
        <w:shd w:val="clear" w:color="auto" w:fill="FFFFFF"/>
        <w:spacing w:before="210" w:after="210" w:line="240" w:lineRule="auto"/>
        <w:outlineLvl w:val="1"/>
        <w:rPr>
          <w:rFonts w:ascii="Arial" w:eastAsia="Times New Roman" w:hAnsi="Arial" w:cs="Arial"/>
          <w:color w:val="05AD45"/>
          <w:sz w:val="56"/>
          <w:szCs w:val="56"/>
          <w:lang w:eastAsia="ru-RU"/>
        </w:rPr>
      </w:pPr>
      <w:r w:rsidRPr="006A2947">
        <w:rPr>
          <w:rFonts w:ascii="Arial" w:eastAsia="Times New Roman" w:hAnsi="Arial" w:cs="Arial"/>
          <w:color w:val="05AD45"/>
          <w:sz w:val="56"/>
          <w:szCs w:val="56"/>
          <w:lang w:eastAsia="ru-RU"/>
        </w:rPr>
        <w:t>Настраиваем шифрование для RDP</w:t>
      </w:r>
    </w:p>
    <w:p w14:paraId="619ADC1E" w14:textId="77777777" w:rsidR="006A2947" w:rsidRPr="006A2947" w:rsidRDefault="006A2947" w:rsidP="006A2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Для конфигурирования будет доступно 4 варианта шифрования. Рассмотрим каждый из них.</w:t>
      </w:r>
    </w:p>
    <w:p w14:paraId="0CFB57D9" w14:textId="77777777" w:rsidR="006A2947" w:rsidRPr="006A2947" w:rsidRDefault="006A2947" w:rsidP="006A2947">
      <w:pPr>
        <w:shd w:val="clear" w:color="auto" w:fill="FFFFFF"/>
        <w:spacing w:before="210" w:after="210" w:line="240" w:lineRule="auto"/>
        <w:outlineLvl w:val="2"/>
        <w:rPr>
          <w:rFonts w:ascii="Arial" w:eastAsia="Times New Roman" w:hAnsi="Arial" w:cs="Arial"/>
          <w:color w:val="454545"/>
          <w:sz w:val="41"/>
          <w:szCs w:val="4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41"/>
          <w:szCs w:val="41"/>
          <w:lang w:eastAsia="ru-RU"/>
        </w:rPr>
        <w:t>Режим RDP Low Encryption</w:t>
      </w:r>
    </w:p>
    <w:p w14:paraId="2165D75B" w14:textId="77777777" w:rsidR="006A2947" w:rsidRPr="006A2947" w:rsidRDefault="006A2947" w:rsidP="006A2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Самый “никакой” режим. Наследие страшных времён и версий RDP 5.x. Может согласовать шифрование на базе 56ти битового DES или 40ка битового RC2, что на текущий момент является несерьёзным. Не нужен и опасен. Например, если включить его, то не включится TLS, т.к. TLS уже откажется согласовывать такие слабые шифры, которые предлагает этот вариант.</w:t>
      </w:r>
    </w:p>
    <w:p w14:paraId="5B038863" w14:textId="77777777" w:rsidR="006A2947" w:rsidRPr="006A2947" w:rsidRDefault="006A2947" w:rsidP="006A2947">
      <w:pPr>
        <w:shd w:val="clear" w:color="auto" w:fill="FFFFFF"/>
        <w:spacing w:before="210" w:after="210" w:line="240" w:lineRule="auto"/>
        <w:outlineLvl w:val="2"/>
        <w:rPr>
          <w:rFonts w:ascii="Arial" w:eastAsia="Times New Roman" w:hAnsi="Arial" w:cs="Arial"/>
          <w:color w:val="454545"/>
          <w:sz w:val="41"/>
          <w:szCs w:val="4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41"/>
          <w:szCs w:val="41"/>
          <w:lang w:eastAsia="ru-RU"/>
        </w:rPr>
        <w:t>Режим RDP Client Compatible Encryption</w:t>
      </w:r>
    </w:p>
    <w:p w14:paraId="31941F00" w14:textId="77777777" w:rsidR="006A2947" w:rsidRPr="006A2947" w:rsidRDefault="006A2947" w:rsidP="006A2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Второй “никакой” режим. Наследие страшных времён и версий RDP 5.x. Попробует до 128 бит RC4, но сразу согласится на DES/RC2. Не нужен и опасен. Тоже не совместим с TLS.</w:t>
      </w:r>
    </w:p>
    <w:p w14:paraId="1A75FF18" w14:textId="77777777" w:rsidR="006A2947" w:rsidRPr="006A2947" w:rsidRDefault="006A2947" w:rsidP="006A2947">
      <w:pPr>
        <w:shd w:val="clear" w:color="auto" w:fill="FFFFFF"/>
        <w:spacing w:before="210" w:after="210" w:line="240" w:lineRule="auto"/>
        <w:outlineLvl w:val="2"/>
        <w:rPr>
          <w:rFonts w:ascii="Arial" w:eastAsia="Times New Roman" w:hAnsi="Arial" w:cs="Arial"/>
          <w:color w:val="454545"/>
          <w:sz w:val="41"/>
          <w:szCs w:val="4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41"/>
          <w:szCs w:val="41"/>
          <w:lang w:eastAsia="ru-RU"/>
        </w:rPr>
        <w:t>Режим RDP High Encryption</w:t>
      </w:r>
    </w:p>
    <w:p w14:paraId="3BC8091F" w14:textId="77777777" w:rsidR="006A2947" w:rsidRPr="006A2947" w:rsidRDefault="006A2947" w:rsidP="006A2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lastRenderedPageBreak/>
        <w:t>Минимально допустимый режим. Потребует хотя бы 128ми битовый RC4. Работает со всеми серверами, начиная с Windows 2000 Server w/HEP.</w:t>
      </w:r>
    </w:p>
    <w:p w14:paraId="0412B618" w14:textId="77777777" w:rsidR="006A2947" w:rsidRPr="006A2947" w:rsidRDefault="006A2947" w:rsidP="006A2947">
      <w:pPr>
        <w:shd w:val="clear" w:color="auto" w:fill="FFFFFF"/>
        <w:spacing w:before="210" w:after="210" w:line="240" w:lineRule="auto"/>
        <w:outlineLvl w:val="2"/>
        <w:rPr>
          <w:rFonts w:ascii="Arial" w:eastAsia="Times New Roman" w:hAnsi="Arial" w:cs="Arial"/>
          <w:color w:val="454545"/>
          <w:sz w:val="41"/>
          <w:szCs w:val="4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41"/>
          <w:szCs w:val="41"/>
          <w:lang w:eastAsia="ru-RU"/>
        </w:rPr>
        <w:t>Режим RDP FIPS140-1 Encryption</w:t>
      </w:r>
    </w:p>
    <w:p w14:paraId="5CE0634D" w14:textId="77777777" w:rsidR="006A2947" w:rsidRPr="006A2947" w:rsidRDefault="006A2947" w:rsidP="006A2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То, что нужно. Будет поддерживать современные симметричные алгоритмы и в явном виде не будет поддерживать RC2, RC4, одиночный DES, а также будет заставлять использовать для вычисления целостности (Message Authentication Code – MAC) алгоритм SHA-1, а не MD5. Включайте этот вариант всегда, найти сервер, который не умеет 3DES, AES или SHA-1 практически нереально. Где делается эта настройка? Откройте оснастку Remote Desktop Session Host Configuration (найдёте в mmc или готовую в меню Administrative Tools -&gt; Remote Desktop Connections), выберите из списка Connections нужное подключение (обычно оно одно и называется RDP-Tcp), и откройте Properties, после – вкладку General и там выберите нужный Encryption Level.</w:t>
      </w:r>
    </w:p>
    <w:p w14:paraId="274E5DBC" w14:textId="77777777" w:rsidR="006A2947" w:rsidRPr="006A2947" w:rsidRDefault="006A2947" w:rsidP="006A2947">
      <w:pPr>
        <w:shd w:val="clear" w:color="auto" w:fill="FFFFFF"/>
        <w:spacing w:before="210" w:after="210" w:line="240" w:lineRule="auto"/>
        <w:outlineLvl w:val="1"/>
        <w:rPr>
          <w:rFonts w:ascii="Arial" w:eastAsia="Times New Roman" w:hAnsi="Arial" w:cs="Arial"/>
          <w:color w:val="05AD45"/>
          <w:sz w:val="56"/>
          <w:szCs w:val="56"/>
          <w:lang w:eastAsia="ru-RU"/>
        </w:rPr>
      </w:pPr>
      <w:r w:rsidRPr="006A2947">
        <w:rPr>
          <w:rFonts w:ascii="Arial" w:eastAsia="Times New Roman" w:hAnsi="Arial" w:cs="Arial"/>
          <w:color w:val="05AD45"/>
          <w:sz w:val="56"/>
          <w:szCs w:val="56"/>
          <w:lang w:eastAsia="ru-RU"/>
        </w:rPr>
        <w:t>Привязываем RDP к конкретному адаптеру и порту</w:t>
      </w:r>
    </w:p>
    <w:p w14:paraId="046ECA32" w14:textId="77777777" w:rsidR="006A2947" w:rsidRPr="006A2947" w:rsidRDefault="006A2947" w:rsidP="006A2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Для того, чтобы сервер работал безопасно и предсказуемо (например, не начинал принимать подключения с нового, свежедобавленного сетевого адаптера), необходимо в явном виде указать, на каких интерфейсах служба RDP-сервера должна принимать подключения. Плюс, достаточно часто бывает полезным переключить порт, на котором сервер слушает подключения. Конечно, можно это сделать и публикуя сервер с RDP через какой-нибудь шлюз, но можно и без этого. Такие, казалось бы, базовые действия в реальности ощутимо снизят процент дураков-скрипткиддисов, которые очередной “мощной тулзой” проверяют wellknown-порты.</w:t>
      </w:r>
    </w:p>
    <w:p w14:paraId="294F8BED" w14:textId="77777777" w:rsidR="006A2947" w:rsidRPr="006A2947" w:rsidRDefault="006A2947" w:rsidP="006A2947">
      <w:pPr>
        <w:shd w:val="clear" w:color="auto" w:fill="FFFFFF"/>
        <w:spacing w:before="210" w:after="210" w:line="240" w:lineRule="auto"/>
        <w:outlineLvl w:val="2"/>
        <w:rPr>
          <w:rFonts w:ascii="Arial" w:eastAsia="Times New Roman" w:hAnsi="Arial" w:cs="Arial"/>
          <w:color w:val="454545"/>
          <w:sz w:val="41"/>
          <w:szCs w:val="4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41"/>
          <w:szCs w:val="41"/>
          <w:lang w:eastAsia="ru-RU"/>
        </w:rPr>
        <w:t>Как привязать службу RDP к конкретному сетевому адаптеру или сделать несколько RDP с разными настройками для разных адаптеров</w:t>
      </w:r>
    </w:p>
    <w:p w14:paraId="6BB7B991" w14:textId="77777777" w:rsidR="006A2947" w:rsidRPr="006A2947" w:rsidRDefault="006A2947" w:rsidP="006A2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Откройте оснастку Remote Desktop Session Host Configuration (найдёте в mmc или готовую в меню Administrative Tools -&gt; Remote Desktop Connections), выберите из списка Connections нужное подключение (обычно оно одно и называется RDP-Tcp), и откройте Properties, после – вкладку Network Interfaces. В ней Вы сможете выбрать один конкретный интерфейс, на котором надо ожидать подключения, плюс ограничить количество параллельных сессий. Если у Вас много интерфейсов, и Вам надо, допустим, чтобы можно было подключаться через 2 из 5 доступных, то Вам надо будет привязать существующий по-умолчанию RDP-Tcp к одному адаптеру, после зайти в меню Action и там выбрать Create New Connection. Подключение может слушать либо на всех интерфейсах, либо на одном, и в случае, когда надо, чтобы оно слушало на N интерфейсах, придётся создать N подключений. Соответственно, если у Вас есть задача “Чтобы на одном интерфейсе RDP слушал на одном порту, а на другом – на другом”, она решаема так же – отвязываете дефолтный </w:t>
      </w: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RDP-Tcp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 от всех адаптеров и привязываете к конкретному, после – создаёте новое RDP-подключение и тоже привязываете к нужному сетевому интерфейсу.</w:t>
      </w:r>
    </w:p>
    <w:p w14:paraId="0256F1E8" w14:textId="77777777" w:rsidR="006A2947" w:rsidRPr="006A2947" w:rsidRDefault="006A2947" w:rsidP="006A2947">
      <w:pPr>
        <w:shd w:val="clear" w:color="auto" w:fill="FFFFFF"/>
        <w:spacing w:before="210" w:after="210" w:line="240" w:lineRule="auto"/>
        <w:outlineLvl w:val="2"/>
        <w:rPr>
          <w:rFonts w:ascii="Arial" w:eastAsia="Times New Roman" w:hAnsi="Arial" w:cs="Arial"/>
          <w:color w:val="454545"/>
          <w:sz w:val="41"/>
          <w:szCs w:val="4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41"/>
          <w:szCs w:val="41"/>
          <w:lang w:eastAsia="ru-RU"/>
        </w:rPr>
        <w:t>Как привязать службу RDP к не-дефолтному порту</w:t>
      </w:r>
    </w:p>
    <w:p w14:paraId="5C8AF911" w14:textId="77777777" w:rsidR="006A2947" w:rsidRPr="006A2947" w:rsidRDefault="006A2947" w:rsidP="006A2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Порт по умолчанию – 3389 TCP. Кстати, не забудьте разрешить его в пакетном фильтре. Ну а если хотите другой – надо зайти в ключ реестра </w:t>
      </w: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HKEY_LOCAL_MACHINE\System\CurrentControlSet\Control\Terminal Server\WinStations\RDP-Tcp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 и поправить в нём значение </w:t>
      </w: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PortNumber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. Учитывайте, что отслеживание конфликтов в плане занятости портов – на Вашей совести, сам он, обнаружив, что назначенный Вами порт занят, “перепрыгнуть” никуда не сможет.</w:t>
      </w:r>
    </w:p>
    <w:p w14:paraId="5A81EC53" w14:textId="77777777" w:rsidR="006A2947" w:rsidRPr="006A2947" w:rsidRDefault="006A2947" w:rsidP="006A2947">
      <w:pPr>
        <w:shd w:val="clear" w:color="auto" w:fill="FFFFFF"/>
        <w:spacing w:before="210" w:after="210" w:line="240" w:lineRule="auto"/>
        <w:outlineLvl w:val="1"/>
        <w:rPr>
          <w:rFonts w:ascii="Arial" w:eastAsia="Times New Roman" w:hAnsi="Arial" w:cs="Arial"/>
          <w:color w:val="05AD45"/>
          <w:sz w:val="56"/>
          <w:szCs w:val="56"/>
          <w:lang w:eastAsia="ru-RU"/>
        </w:rPr>
      </w:pPr>
      <w:r w:rsidRPr="006A2947">
        <w:rPr>
          <w:rFonts w:ascii="Arial" w:eastAsia="Times New Roman" w:hAnsi="Arial" w:cs="Arial"/>
          <w:color w:val="05AD45"/>
          <w:sz w:val="56"/>
          <w:szCs w:val="56"/>
          <w:lang w:eastAsia="ru-RU"/>
        </w:rPr>
        <w:t>Включаем NLA – Network Level Authentication</w:t>
      </w:r>
    </w:p>
    <w:p w14:paraId="45541341" w14:textId="77777777" w:rsidR="006A2947" w:rsidRPr="006A2947" w:rsidRDefault="006A2947" w:rsidP="006A2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lastRenderedPageBreak/>
        <w:t>Функция NLA появляется в NT 6.0, а позже добавляется возможность её частичного использования в предыдущей версии ОС путём установки SP3 для XP. Суть данной функции достаточно проста. В версиях RDP до 6.0 при подключении по RDP клиенту до аутентификации надо показать окно входа – т.е. вначале показать, а потом уже он попробует зайти в систему. Это создаёт простую уязвимость – сервер можно перегрузить пачкой запросов “а дай-ка мне попробовать новую сессию начать”, и он будет вынужден на все запросы отвечать созданием сессии и ожиданием входа пользователя. Фактически, это возможность DoS. Как с этим можно бороться? Логично, что надо придумать схему, целью которой будет как можно раньше запросить у клиента учётные данные. Оптимально – чтобы было что-то типа как kerberos в домене. Это и было сделано. NLA решает две задачи:</w:t>
      </w:r>
    </w:p>
    <w:p w14:paraId="45737C0E" w14:textId="77777777" w:rsidR="006A2947" w:rsidRPr="006A2947" w:rsidRDefault="006A2947" w:rsidP="006A2947">
      <w:pPr>
        <w:numPr>
          <w:ilvl w:val="0"/>
          <w:numId w:val="3"/>
        </w:numPr>
        <w:shd w:val="clear" w:color="auto" w:fill="FFFFFF"/>
        <w:spacing w:before="60" w:after="60" w:line="240" w:lineRule="auto"/>
        <w:ind w:left="765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Клиент аутентифицируется до инициации терминальной сессии.</w:t>
      </w:r>
    </w:p>
    <w:p w14:paraId="7A6AFDF3" w14:textId="77777777" w:rsidR="006A2947" w:rsidRPr="006A2947" w:rsidRDefault="006A2947" w:rsidP="006A2947">
      <w:pPr>
        <w:numPr>
          <w:ilvl w:val="0"/>
          <w:numId w:val="3"/>
        </w:numPr>
        <w:shd w:val="clear" w:color="auto" w:fill="FFFFFF"/>
        <w:spacing w:before="60" w:after="60" w:line="240" w:lineRule="auto"/>
        <w:ind w:left="765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Появляется возможность передать данные локального клиентского SSP на сервер, т.е. начинает работать Single Sign-On.</w:t>
      </w:r>
    </w:p>
    <w:p w14:paraId="759D3D73" w14:textId="77777777" w:rsidR="006A2947" w:rsidRPr="006A2947" w:rsidRDefault="006A2947" w:rsidP="006A2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Реализуется это через новый провайдер безопасности – CredSSP. Почитать его техническую спецификацию можно </w:t>
      </w:r>
      <w:hyperlink r:id="rId7" w:history="1">
        <w:r w:rsidRPr="006A2947">
          <w:rPr>
            <w:rFonts w:ascii="Arial" w:eastAsia="Times New Roman" w:hAnsi="Arial" w:cs="Arial"/>
            <w:color w:val="04943D"/>
            <w:sz w:val="21"/>
            <w:szCs w:val="21"/>
            <w:lang w:eastAsia="ru-RU"/>
          </w:rPr>
          <w:t>тут</w:t>
        </w:r>
      </w:hyperlink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, ну, а говоря проще, надо всегда включать данную функцию. Конечно, учитывая, что для её работы нужно, чтобы:</w:t>
      </w:r>
    </w:p>
    <w:p w14:paraId="2C4B4D74" w14:textId="77777777" w:rsidR="006A2947" w:rsidRPr="006A2947" w:rsidRDefault="006A2947" w:rsidP="006A2947">
      <w:pPr>
        <w:numPr>
          <w:ilvl w:val="0"/>
          <w:numId w:val="4"/>
        </w:numPr>
        <w:shd w:val="clear" w:color="auto" w:fill="FFFFFF"/>
        <w:spacing w:before="60" w:after="60" w:line="240" w:lineRule="auto"/>
        <w:ind w:left="765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Клиентская ОС (та, с которой идёт подключение) была Windows XP SP3 и выше.</w:t>
      </w:r>
    </w:p>
    <w:p w14:paraId="5FE72B89" w14:textId="77777777" w:rsidR="006A2947" w:rsidRPr="006A2947" w:rsidRDefault="006A2947" w:rsidP="006A2947">
      <w:pPr>
        <w:numPr>
          <w:ilvl w:val="0"/>
          <w:numId w:val="4"/>
        </w:numPr>
        <w:shd w:val="clear" w:color="auto" w:fill="FFFFFF"/>
        <w:spacing w:before="60" w:after="60" w:line="240" w:lineRule="auto"/>
        <w:ind w:left="765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Серверная ОС (та, к которой будет подключение) была Windows Server 2008 и выше.</w:t>
      </w:r>
    </w:p>
    <w:p w14:paraId="427E2327" w14:textId="77777777" w:rsidR="006A2947" w:rsidRPr="006A2947" w:rsidRDefault="006A2947" w:rsidP="006A2947">
      <w:pPr>
        <w:shd w:val="clear" w:color="auto" w:fill="FFFFFF"/>
        <w:spacing w:before="180" w:after="0" w:line="240" w:lineRule="auto"/>
        <w:ind w:firstLine="75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Примечание: Несмотря на то, что ядро Windows Server 2003 новее, чем в XP (5.2 против 5.1), для Windows XP есть обновление, добавляющее поддержку NLA, а для Windows Server 2003 – нет. То есть, если Вы даже будете подключаться с самой максимально доступной версии – Windows Server 2003 R2 SP2 со всеми патчами, Вы не сможете подключиться к серверу, требующему NLA, и быть сервером, поддерживающим NLA. Увы.</w:t>
      </w:r>
    </w:p>
    <w:p w14:paraId="7C1756B9" w14:textId="77777777" w:rsidR="006A2947" w:rsidRPr="006A2947" w:rsidRDefault="006A2947" w:rsidP="006A2947">
      <w:pPr>
        <w:shd w:val="clear" w:color="auto" w:fill="FFFFFF"/>
        <w:spacing w:before="210" w:after="210" w:line="240" w:lineRule="auto"/>
        <w:outlineLvl w:val="2"/>
        <w:rPr>
          <w:rFonts w:ascii="Arial" w:eastAsia="Times New Roman" w:hAnsi="Arial" w:cs="Arial"/>
          <w:color w:val="454545"/>
          <w:sz w:val="41"/>
          <w:szCs w:val="4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41"/>
          <w:szCs w:val="41"/>
          <w:lang w:eastAsia="ru-RU"/>
        </w:rPr>
        <w:t>Как включается NLA со стороны RDP-сервера</w:t>
      </w:r>
    </w:p>
    <w:p w14:paraId="2666E2F5" w14:textId="77777777" w:rsidR="006A2947" w:rsidRPr="006A2947" w:rsidRDefault="006A2947" w:rsidP="006A2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Лучше всего включить NLA на всех серверах через групповую политику. Для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val="en-US" w:eastAsia="ru-RU"/>
        </w:rPr>
        <w:t xml:space="preserve"> 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этого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val="en-US" w:eastAsia="ru-RU"/>
        </w:rPr>
        <w:t xml:space="preserve"> 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надо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val="en-US" w:eastAsia="ru-RU"/>
        </w:rPr>
        <w:t xml:space="preserve"> 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зайти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val="en-US" w:eastAsia="ru-RU"/>
        </w:rPr>
        <w:t xml:space="preserve"> 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в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val="en-US" w:eastAsia="ru-RU"/>
        </w:rPr>
        <w:t xml:space="preserve"> 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целевой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val="en-US" w:eastAsia="ru-RU"/>
        </w:rPr>
        <w:t xml:space="preserve"> 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объект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val="en-US" w:eastAsia="ru-RU"/>
        </w:rPr>
        <w:t xml:space="preserve"> 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групповой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val="en-US" w:eastAsia="ru-RU"/>
        </w:rPr>
        <w:t xml:space="preserve"> 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политики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val="en-US" w:eastAsia="ru-RU"/>
        </w:rPr>
        <w:t xml:space="preserve"> 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и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val="en-US" w:eastAsia="ru-RU"/>
        </w:rPr>
        <w:t xml:space="preserve"> 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там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val="en-US" w:eastAsia="ru-RU"/>
        </w:rPr>
        <w:t xml:space="preserve"> 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последовательно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val="en-US" w:eastAsia="ru-RU"/>
        </w:rPr>
        <w:t xml:space="preserve"> 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выбрать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val="en-US" w:eastAsia="ru-RU"/>
        </w:rPr>
        <w:t xml:space="preserve"> “Computer Configuration” -&gt; “Administrative Templates” -&gt; “Windows Components” -&gt; “Remote Desktop Session Host” -&gt; “Security” 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и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val="en-US" w:eastAsia="ru-RU"/>
        </w:rPr>
        <w:t xml:space="preserve"> 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там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val="en-US" w:eastAsia="ru-RU"/>
        </w:rPr>
        <w:t xml:space="preserve"> 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включить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val="en-US" w:eastAsia="ru-RU"/>
        </w:rPr>
        <w:t xml:space="preserve"> 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параметр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val="en-US" w:eastAsia="ru-RU"/>
        </w:rPr>
        <w:t xml:space="preserve"> Require user authentication for remote connections by using Network Layer Authentication. 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Можно включить и локально. Это делается путём вызова подменю Properties (стандартное подменю у Computer) и выбора там вкладки Remote, в которой будет выбор из трёх вариантов – запрещать подключения по RDP к данному хосту, разрешать подключения по любому RDP, разрешать только с NLA. Всегда включайте вариант с NLA, это в первую очередь защищает сервер.</w:t>
      </w:r>
    </w:p>
    <w:p w14:paraId="541D8C45" w14:textId="77777777" w:rsidR="006A2947" w:rsidRPr="006A2947" w:rsidRDefault="006A2947" w:rsidP="006A2947">
      <w:pPr>
        <w:shd w:val="clear" w:color="auto" w:fill="FFFFFF"/>
        <w:spacing w:before="210" w:after="210" w:line="240" w:lineRule="auto"/>
        <w:outlineLvl w:val="2"/>
        <w:rPr>
          <w:rFonts w:ascii="Arial" w:eastAsia="Times New Roman" w:hAnsi="Arial" w:cs="Arial"/>
          <w:color w:val="454545"/>
          <w:sz w:val="41"/>
          <w:szCs w:val="4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41"/>
          <w:szCs w:val="41"/>
          <w:lang w:eastAsia="ru-RU"/>
        </w:rPr>
        <w:t>NLA и Windows XP</w:t>
      </w:r>
    </w:p>
    <w:p w14:paraId="0C9B26E9" w14:textId="77777777" w:rsidR="006A2947" w:rsidRPr="006A2947" w:rsidRDefault="006A2947" w:rsidP="006A2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В случае, если у Вас Windows XP, то Вы также можете воспользоваться данной функцией. Распространённое утверждение “Для NLA нужна как минимум виста, это Microsoft сделал чтобы апгрейдились” ложно. В Service Pack 3 добавляется реализация CredSSP, позволяющая делегировать клиентские credentials’ы, которыми обладает местный SSP, на сервер. Т.е., говоря проще, это специально сделано, чтобы с Windows XP можно было подключаться на системы с NT 6.0+. На саму Windows XP SP3 с данной функцией подключаться не получится, поддержка NLA будет частичной (поэтому RDP сервер с поддержкой подключения клиентов с использованием NLA из Windows XP сделать штатными способами не получится, Windows XP будет только NLA-совместимым клиентом).</w:t>
      </w:r>
    </w:p>
    <w:p w14:paraId="37306514" w14:textId="77777777" w:rsidR="006A2947" w:rsidRPr="006A2947" w:rsidRDefault="006A2947" w:rsidP="006A2947">
      <w:pPr>
        <w:shd w:val="clear" w:color="auto" w:fill="FFFFFF"/>
        <w:spacing w:before="180" w:after="0" w:line="240" w:lineRule="auto"/>
        <w:ind w:firstLine="75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Примечание: NLA появляется с NT 6.0, и является частью пачки технологий, называемых RDP 6.0. 3й сервиспак для XP приносит не просто RDP 6.0, а возможность установки RDP 7.0, что является достаточно позитивным (например, в RDP 7.0 есть, в отличии от 6.0, EasyPrint, bidirectional audio и некоторые другие штуки, которые превращают RDP-клиента на Windows XP со всеми накрутками в достаточно практичную систему). Это к слову о плохом Microsoft, который так жутко всех заставлял апгрейдиться с Windows XP на плохую-преплохую висту, что аж в бесплатном сервиспаке для продукта 2001 года вшивал более новую подсистему RDP, чем та, которая шла в висте, вышедшей в 2006.</w:t>
      </w:r>
    </w:p>
    <w:p w14:paraId="56A27F17" w14:textId="77777777" w:rsidR="006A2947" w:rsidRPr="006A2947" w:rsidRDefault="006A2947" w:rsidP="006A2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Включать данный функционал нужно в явном виде, так как несмотря на то, что Service Pack 3 добавляет приносит новую dll криптопровайдера, он её не включает.</w:t>
      </w:r>
    </w:p>
    <w:p w14:paraId="32F2727E" w14:textId="77777777" w:rsidR="006A2947" w:rsidRPr="006A2947" w:rsidRDefault="006A2947" w:rsidP="006A2947">
      <w:pPr>
        <w:shd w:val="clear" w:color="auto" w:fill="FFFFFF"/>
        <w:spacing w:before="210" w:after="210" w:line="240" w:lineRule="auto"/>
        <w:outlineLvl w:val="2"/>
        <w:rPr>
          <w:rFonts w:ascii="Arial" w:eastAsia="Times New Roman" w:hAnsi="Arial" w:cs="Arial"/>
          <w:color w:val="454545"/>
          <w:sz w:val="41"/>
          <w:szCs w:val="4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41"/>
          <w:szCs w:val="41"/>
          <w:lang w:eastAsia="ru-RU"/>
        </w:rPr>
        <w:t>Как включить CredSSP в XP</w:t>
      </w:r>
    </w:p>
    <w:p w14:paraId="1A1F1D26" w14:textId="77777777" w:rsidR="006A2947" w:rsidRPr="006A2947" w:rsidRDefault="006A2947" w:rsidP="006A2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Ещё раз – данная операция проводится строго </w:t>
      </w:r>
      <w:r w:rsidRPr="006A2947">
        <w:rPr>
          <w:rFonts w:ascii="Arial" w:eastAsia="Times New Roman" w:hAnsi="Arial" w:cs="Arial"/>
          <w:b/>
          <w:bCs/>
          <w:color w:val="454545"/>
          <w:sz w:val="21"/>
          <w:szCs w:val="21"/>
          <w:lang w:eastAsia="ru-RU"/>
        </w:rPr>
        <w:t>после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 xml:space="preserve"> установки Service Pack 3 на Windows XP и в контексте нашего разговора нужна для того, чтобы было возможно подключение к другим серверам по 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lastRenderedPageBreak/>
        <w:t>RDP 6.1 с использованием NLA. Шаг первый – расширяем перечень Security Packages. Для этого мы откроем ключ реестра </w:t>
      </w: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HKEY_LOCAL_MACHINE\SYSTEM\CurrentControlSet\Control\Lsa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 и найдём в нём значение </w:t>
      </w: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Security Packages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. Нажмём правую кнопку и выберем “Modify” (не Modify Binary Data, а просто Modify). Там будет список вида “название package на каждой строке”. Нам надо добавить туда </w:t>
      </w: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tspkg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. Остальное надо оставить. Место добавления некритично. Второй шаг – подцепляем библиотеку. Ключ будет другим: </w:t>
      </w: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HKEY_LOCAL_MACHINE\SYSTEM\CurrentControlSet\Control\SecurityProviders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 В нём надо будет найти значение </w:t>
      </w: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SecurityProviders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 (заметьте, как и в предыдущем случае, это не subkey, а значение), и модифицировать его по аналогии, только добавив </w:t>
      </w: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credssp.dll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. Остальное в списке, опять же, трогать не надо. Теперь редактор реестра можно закрыть. После этих операций систему надо будет обязательно перезагрузить, т.к. криптопровайдеры – штука такая, которая на ходу точно не подцепится, и это скорее хорошо, чем плохо.</w:t>
      </w:r>
    </w:p>
    <w:p w14:paraId="36ADF852" w14:textId="77777777" w:rsidR="006A2947" w:rsidRPr="006A2947" w:rsidRDefault="006A2947" w:rsidP="006A2947">
      <w:pPr>
        <w:shd w:val="clear" w:color="auto" w:fill="FFFFFF"/>
        <w:spacing w:before="210" w:after="210" w:line="240" w:lineRule="auto"/>
        <w:outlineLvl w:val="1"/>
        <w:rPr>
          <w:rFonts w:ascii="Arial" w:eastAsia="Times New Roman" w:hAnsi="Arial" w:cs="Arial"/>
          <w:color w:val="05AD45"/>
          <w:sz w:val="56"/>
          <w:szCs w:val="56"/>
          <w:lang w:eastAsia="ru-RU"/>
        </w:rPr>
      </w:pPr>
      <w:r w:rsidRPr="006A2947">
        <w:rPr>
          <w:rFonts w:ascii="Arial" w:eastAsia="Times New Roman" w:hAnsi="Arial" w:cs="Arial"/>
          <w:color w:val="05AD45"/>
          <w:sz w:val="56"/>
          <w:szCs w:val="56"/>
          <w:lang w:eastAsia="ru-RU"/>
        </w:rPr>
        <w:t>Выбираем правильный сертификат для RDP</w:t>
      </w:r>
    </w:p>
    <w:p w14:paraId="4B1C4080" w14:textId="77777777" w:rsidR="006A2947" w:rsidRPr="006A2947" w:rsidRDefault="006A2947" w:rsidP="006A2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Если у Вас есть возможность пользоваться не-дефолтным сертификатом для RDP, то лучше пользоваться именно им. Это не повлияет на безопасность сессии как таковой, но повлияет на безопасность и удобство подключения. В сертификате, который оптимально использовать, должны быть следующие момент:</w:t>
      </w:r>
    </w:p>
    <w:p w14:paraId="15E338C2" w14:textId="77777777" w:rsidR="006A2947" w:rsidRPr="006A2947" w:rsidRDefault="006A2947" w:rsidP="006A2947">
      <w:pPr>
        <w:numPr>
          <w:ilvl w:val="0"/>
          <w:numId w:val="5"/>
        </w:numPr>
        <w:shd w:val="clear" w:color="auto" w:fill="FFFFFF"/>
        <w:spacing w:before="60" w:after="60" w:line="240" w:lineRule="auto"/>
        <w:ind w:left="765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Имя (в subject или SAN), посимвольно совпадающее с тем именем, которое вводит клиент, подключающийся к серверу.</w:t>
      </w:r>
    </w:p>
    <w:p w14:paraId="49051E2D" w14:textId="77777777" w:rsidR="006A2947" w:rsidRPr="006A2947" w:rsidRDefault="006A2947" w:rsidP="006A2947">
      <w:pPr>
        <w:numPr>
          <w:ilvl w:val="0"/>
          <w:numId w:val="5"/>
        </w:numPr>
        <w:shd w:val="clear" w:color="auto" w:fill="FFFFFF"/>
        <w:spacing w:before="60" w:after="60" w:line="240" w:lineRule="auto"/>
        <w:ind w:left="765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Нормальное расширение CDP, указывающее на рабочий CRL (желательно хотя бы на два – OCSP и статический).</w:t>
      </w:r>
    </w:p>
    <w:p w14:paraId="64638AEC" w14:textId="77777777" w:rsidR="006A2947" w:rsidRPr="006A2947" w:rsidRDefault="006A2947" w:rsidP="006A2947">
      <w:pPr>
        <w:numPr>
          <w:ilvl w:val="0"/>
          <w:numId w:val="5"/>
        </w:numPr>
        <w:shd w:val="clear" w:color="auto" w:fill="FFFFFF"/>
        <w:spacing w:before="60" w:after="60" w:line="240" w:lineRule="auto"/>
        <w:ind w:left="765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Желательный размер ключа – 2048 бит. Можно и больше, но помните об ограничениях CAPI2 в XP/2003.</w:t>
      </w:r>
    </w:p>
    <w:p w14:paraId="59D5731F" w14:textId="77777777" w:rsidR="006A2947" w:rsidRPr="006A2947" w:rsidRDefault="006A2947" w:rsidP="006A2947">
      <w:pPr>
        <w:numPr>
          <w:ilvl w:val="0"/>
          <w:numId w:val="5"/>
        </w:numPr>
        <w:shd w:val="clear" w:color="auto" w:fill="FFFFFF"/>
        <w:spacing w:before="60" w:after="60" w:line="240" w:lineRule="auto"/>
        <w:ind w:left="765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Не экспериментируйте с алгоритмами подписи/хэширования, если Вам нужны подключения со стороны XP/2003. Чуть больше информации про это в </w:t>
      </w:r>
      <w:hyperlink r:id="rId8" w:history="1">
        <w:r w:rsidRPr="006A2947">
          <w:rPr>
            <w:rFonts w:ascii="Arial" w:eastAsia="Times New Roman" w:hAnsi="Arial" w:cs="Arial"/>
            <w:color w:val="04943D"/>
            <w:sz w:val="21"/>
            <w:szCs w:val="21"/>
            <w:lang w:eastAsia="ru-RU"/>
          </w:rPr>
          <w:t>статье про настройку TLS</w:t>
        </w:r>
      </w:hyperlink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, но вкратце – выберите SHA-1, этого вполне достаточно.</w:t>
      </w:r>
    </w:p>
    <w:p w14:paraId="6CAE61F9" w14:textId="77777777" w:rsidR="006A2947" w:rsidRPr="006A2947" w:rsidRDefault="006A2947" w:rsidP="006A2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Чуть подробнее остановлюсь на выпуске специального сертификата для RDP-сервера.</w:t>
      </w:r>
    </w:p>
    <w:p w14:paraId="78F17501" w14:textId="77777777" w:rsidR="006A2947" w:rsidRPr="006A2947" w:rsidRDefault="006A2947" w:rsidP="006A2947">
      <w:pPr>
        <w:shd w:val="clear" w:color="auto" w:fill="FFFFFF"/>
        <w:spacing w:before="210" w:after="210" w:line="240" w:lineRule="auto"/>
        <w:outlineLvl w:val="2"/>
        <w:rPr>
          <w:rFonts w:ascii="Arial" w:eastAsia="Times New Roman" w:hAnsi="Arial" w:cs="Arial"/>
          <w:color w:val="454545"/>
          <w:sz w:val="41"/>
          <w:szCs w:val="4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41"/>
          <w:szCs w:val="41"/>
          <w:lang w:eastAsia="ru-RU"/>
        </w:rPr>
        <w:t>Делаем всё красиво – специальный шаблон сертификата для RDP-серверов</w:t>
      </w:r>
    </w:p>
    <w:p w14:paraId="6222A8C3" w14:textId="77777777" w:rsidR="006A2947" w:rsidRPr="006A2947" w:rsidRDefault="006A2947" w:rsidP="006A2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Идеально будет, если сертификат для RDP сделать не на основе обычного шаблона (типа Web Server) и иметь в поле </w:t>
      </w: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Application Policy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 (которое в сертификате будет более привычно называться Enchanced Key Usage – EKU) стандартные значения </w:t>
      </w: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Client Authentication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 и </w:t>
      </w: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Server Authentication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, а добавить свой шаблон, в котором будет единственное, специальное, не добавляемое стандартными способами значение применения – </w:t>
      </w: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Remote Desktop Authentication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. Это значение Application Policy придётся создать вручную, его OID’ом будет </w:t>
      </w: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1.3.6.1.4.1.311.54.1.2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, ну а после – уже можно сделать новый шаблон сертификата, на основании которого и выпустить сертификат, адресно “заточеный” под RDP Server. Чтобы полностью автоматизировать эту операцию, сделайте у нового шаблона предсказуемое название – например, “RDPServerCert” – и зайдите в объект групповой политики, а там откройте Computer Configuration -&gt; Policies -&gt; Administrative Templates -&gt; Windows Components -&gt; Remote Desktop Services -&gt; Remote Desktop Session Host -&gt; Security. Выберите параметр </w:t>
      </w: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Server Authentication Certificate Template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 и включите его, а в поле значения введите название – мы сделали RDPServerCert. Теперь все доменные хосты, подпадающие под эту политику, будут в случае включения на них RDP сами идти к Certification Authority, запрашивать в случае отсутствия себе сертификат на основе указанного шаблона, и автоматически делать его дефолтным для защиты подключений по RDP. Просто, удобно, эффективно.</w:t>
      </w:r>
    </w:p>
    <w:p w14:paraId="66B1355A" w14:textId="77777777" w:rsidR="006A2947" w:rsidRPr="006A2947" w:rsidRDefault="006A2947" w:rsidP="006A2947">
      <w:pPr>
        <w:shd w:val="clear" w:color="auto" w:fill="FFFFFF"/>
        <w:spacing w:before="210" w:after="210" w:line="240" w:lineRule="auto"/>
        <w:outlineLvl w:val="1"/>
        <w:rPr>
          <w:rFonts w:ascii="Arial" w:eastAsia="Times New Roman" w:hAnsi="Arial" w:cs="Arial"/>
          <w:color w:val="05AD45"/>
          <w:sz w:val="56"/>
          <w:szCs w:val="56"/>
          <w:lang w:eastAsia="ru-RU"/>
        </w:rPr>
      </w:pPr>
      <w:r w:rsidRPr="006A2947">
        <w:rPr>
          <w:rFonts w:ascii="Arial" w:eastAsia="Times New Roman" w:hAnsi="Arial" w:cs="Arial"/>
          <w:color w:val="05AD45"/>
          <w:sz w:val="56"/>
          <w:szCs w:val="56"/>
          <w:lang w:eastAsia="ru-RU"/>
        </w:rPr>
        <w:t>Блокируем подключения по RDP учётным записям с пустым паролем</w:t>
      </w:r>
    </w:p>
    <w:p w14:paraId="3758A8D8" w14:textId="77777777" w:rsidR="006A2947" w:rsidRPr="006A2947" w:rsidRDefault="006A2947" w:rsidP="006A2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lastRenderedPageBreak/>
        <w:t>Мелочь, а забывать про неё не нужно. Для блокировки подключения учёток без паролей к RDP надо зайти в настройку объекта групповой политики: Computer Configuration -&gt; Windows Settings -&gt; Security Settings -&gt; Local Policies -&gt; Security Options и установить “Accounts: Limit local account use of blank passwords to console logon only” в Enabled. Не поленитесь проверить, что это так и есть.</w:t>
      </w:r>
    </w:p>
    <w:p w14:paraId="5F523691" w14:textId="77777777" w:rsidR="006A2947" w:rsidRPr="006A2947" w:rsidRDefault="006A2947" w:rsidP="006A2947">
      <w:pPr>
        <w:shd w:val="clear" w:color="auto" w:fill="FFFFFF"/>
        <w:spacing w:before="210" w:after="210" w:line="240" w:lineRule="auto"/>
        <w:outlineLvl w:val="1"/>
        <w:rPr>
          <w:rFonts w:ascii="Arial" w:eastAsia="Times New Roman" w:hAnsi="Arial" w:cs="Arial"/>
          <w:color w:val="05AD45"/>
          <w:sz w:val="56"/>
          <w:szCs w:val="56"/>
          <w:lang w:eastAsia="ru-RU"/>
        </w:rPr>
      </w:pPr>
      <w:r w:rsidRPr="006A2947">
        <w:rPr>
          <w:rFonts w:ascii="Arial" w:eastAsia="Times New Roman" w:hAnsi="Arial" w:cs="Arial"/>
          <w:color w:val="05AD45"/>
          <w:sz w:val="56"/>
          <w:szCs w:val="56"/>
          <w:lang w:eastAsia="ru-RU"/>
        </w:rPr>
        <w:t>Настройка ACL для подключения по RDP</w:t>
      </w:r>
    </w:p>
    <w:p w14:paraId="7004392E" w14:textId="77777777" w:rsidR="006A2947" w:rsidRPr="006A2947" w:rsidRDefault="006A2947" w:rsidP="006A2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По умолчанию для подключения к RDP-серверу необходимо иметь явное разрешение </w:t>
      </w: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User Access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 или </w:t>
      </w: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Guest Access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. Это разрешение есть у локальных групп </w:t>
      </w: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Administrators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 и </w:t>
      </w: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Remote Desktop Users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. Лучше всего использовать для управления доступом к RDP-серверу группу Remote Desktop Users, добавляя в неё нужные доменные группы, а не отдельных пользователей. Модицифируйте содержимое вкладки </w:t>
      </w: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Security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 в настройках </w:t>
      </w: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Properties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 у </w:t>
      </w: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RDP-Tcp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 только в крайних случаях, лучше всего – добавляя группу “</w:t>
      </w:r>
      <w:r w:rsidRPr="006A2947">
        <w:rPr>
          <w:rFonts w:ascii="Arial" w:eastAsia="Times New Roman" w:hAnsi="Arial" w:cs="Arial"/>
          <w:i/>
          <w:iCs/>
          <w:color w:val="454545"/>
          <w:sz w:val="21"/>
          <w:szCs w:val="21"/>
          <w:lang w:eastAsia="ru-RU"/>
        </w:rPr>
        <w:t>имя хоста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 RDP Blocked”, которой явно запрещен доступ по RDP к указанному узлу.</w:t>
      </w:r>
    </w:p>
    <w:p w14:paraId="6D12981D" w14:textId="77777777" w:rsidR="006A2947" w:rsidRPr="006A2947" w:rsidRDefault="006A2947" w:rsidP="006A2947">
      <w:pPr>
        <w:shd w:val="clear" w:color="auto" w:fill="FFFFFF"/>
        <w:spacing w:before="210" w:after="210" w:line="240" w:lineRule="auto"/>
        <w:outlineLvl w:val="1"/>
        <w:rPr>
          <w:rFonts w:ascii="Arial" w:eastAsia="Times New Roman" w:hAnsi="Arial" w:cs="Arial"/>
          <w:color w:val="05AD45"/>
          <w:sz w:val="56"/>
          <w:szCs w:val="56"/>
          <w:lang w:eastAsia="ru-RU"/>
        </w:rPr>
      </w:pPr>
      <w:r w:rsidRPr="006A2947">
        <w:rPr>
          <w:rFonts w:ascii="Arial" w:eastAsia="Times New Roman" w:hAnsi="Arial" w:cs="Arial"/>
          <w:color w:val="05AD45"/>
          <w:sz w:val="56"/>
          <w:szCs w:val="56"/>
          <w:lang w:eastAsia="ru-RU"/>
        </w:rPr>
        <w:t>Оптимизация скорости RDP</w:t>
      </w:r>
    </w:p>
    <w:p w14:paraId="7D627ADB" w14:textId="77777777" w:rsidR="006A2947" w:rsidRPr="006A2947" w:rsidRDefault="006A2947" w:rsidP="006A2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Оптимизация скорости RDP – достаточно обширная тема, поэтому я разделю её на части. В этой будут те способы, которые будут уменьшать нагрузку на протокол до сжатия и до оптимизации сетевого уровня.</w:t>
      </w:r>
    </w:p>
    <w:p w14:paraId="46101A2C" w14:textId="77777777" w:rsidR="006A2947" w:rsidRPr="006A2947" w:rsidRDefault="006A2947" w:rsidP="006A2947">
      <w:pPr>
        <w:shd w:val="clear" w:color="auto" w:fill="FFFFFF"/>
        <w:spacing w:before="210" w:after="210" w:line="240" w:lineRule="auto"/>
        <w:outlineLvl w:val="2"/>
        <w:rPr>
          <w:rFonts w:ascii="Arial" w:eastAsia="Times New Roman" w:hAnsi="Arial" w:cs="Arial"/>
          <w:color w:val="454545"/>
          <w:sz w:val="41"/>
          <w:szCs w:val="4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41"/>
          <w:szCs w:val="41"/>
          <w:lang w:eastAsia="ru-RU"/>
        </w:rPr>
        <w:t>Цветность (битовая глубина)</w:t>
      </w:r>
    </w:p>
    <w:p w14:paraId="72C8D223" w14:textId="77777777" w:rsidR="006A2947" w:rsidRPr="006A2947" w:rsidRDefault="006A2947" w:rsidP="006A2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В RDP 7.0 и выше доступны варианты 32,16 и 8 бит. Если речь идёт о работе, то для неё будет достаточно 16 бит. Это ощутимо снизит нагрузку на канал, притом иногда больше, чем в 2 раза, что удивительно, но факт. 8 бит, конечно, тоже можно, но уж больно страшно оно будет выглядеть. 16 бит же вполне приемлемы.</w:t>
      </w:r>
    </w:p>
    <w:p w14:paraId="1D3285D9" w14:textId="77777777" w:rsidR="006A2947" w:rsidRPr="006A2947" w:rsidRDefault="006A2947" w:rsidP="006A2947">
      <w:pPr>
        <w:shd w:val="clear" w:color="auto" w:fill="FFFFFF"/>
        <w:spacing w:before="180" w:after="0" w:line="240" w:lineRule="auto"/>
        <w:ind w:firstLine="75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Примечание: В Windows Server 2008 R2 подключения с 8 битами уже не доступны.</w:t>
      </w:r>
    </w:p>
    <w:p w14:paraId="3645967F" w14:textId="77777777" w:rsidR="006A2947" w:rsidRPr="006A2947" w:rsidRDefault="006A2947" w:rsidP="006A2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Включите на сервере параметр Limit Maximum Color Depth, либо сделайте аналогичное действие в настройках RDP client.</w:t>
      </w:r>
    </w:p>
    <w:p w14:paraId="26AB569D" w14:textId="77777777" w:rsidR="006A2947" w:rsidRPr="006A2947" w:rsidRDefault="006A2947" w:rsidP="006A2947">
      <w:pPr>
        <w:shd w:val="clear" w:color="auto" w:fill="FFFFFF"/>
        <w:spacing w:before="210" w:after="210" w:line="240" w:lineRule="auto"/>
        <w:outlineLvl w:val="2"/>
        <w:rPr>
          <w:rFonts w:ascii="Arial" w:eastAsia="Times New Roman" w:hAnsi="Arial" w:cs="Arial"/>
          <w:color w:val="454545"/>
          <w:sz w:val="41"/>
          <w:szCs w:val="4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41"/>
          <w:szCs w:val="41"/>
          <w:lang w:eastAsia="ru-RU"/>
        </w:rPr>
        <w:t>Отключите ClearType</w:t>
      </w:r>
    </w:p>
    <w:p w14:paraId="16267BA9" w14:textId="77777777" w:rsidR="006A2947" w:rsidRPr="006A2947" w:rsidRDefault="006A2947" w:rsidP="006A2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Когда у Вас выключен ClearType, протокол RDP передаёт не картинку, а команды по отрисовке символов. Когда включен – рендерит картинку со стороны сервера, сжимает и пересылает клиенту. Это с гарантией в разы менее эффективно, поэтому отключение ClearType значительно ускорит процесс работы и уменьшит время отклика. Сами удивитесь, насколько. Это можно сделать как на уровне настроек клиента, так и на стороне сервера (параметр </w:t>
      </w: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Do not allow font smoothing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 в разделе Remote Session Enviroment в Computer Configuration -&gt; Policies -&gt; Administrative Templates -&gt; Windows Components -&gt; Remote Desktop Services -&gt; Remote Desktop Session Host).</w:t>
      </w:r>
    </w:p>
    <w:p w14:paraId="5D62C5D4" w14:textId="77777777" w:rsidR="006A2947" w:rsidRPr="006A2947" w:rsidRDefault="006A2947" w:rsidP="006A2947">
      <w:pPr>
        <w:shd w:val="clear" w:color="auto" w:fill="FFFFFF"/>
        <w:spacing w:before="210" w:after="210" w:line="240" w:lineRule="auto"/>
        <w:outlineLvl w:val="2"/>
        <w:rPr>
          <w:rFonts w:ascii="Arial" w:eastAsia="Times New Roman" w:hAnsi="Arial" w:cs="Arial"/>
          <w:color w:val="454545"/>
          <w:sz w:val="41"/>
          <w:szCs w:val="4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41"/>
          <w:szCs w:val="41"/>
          <w:lang w:eastAsia="ru-RU"/>
        </w:rPr>
        <w:t>Уберите wallpaper</w:t>
      </w:r>
    </w:p>
    <w:p w14:paraId="314C4223" w14:textId="77777777" w:rsidR="006A2947" w:rsidRPr="006A2947" w:rsidRDefault="006A2947" w:rsidP="006A2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Параметр </w:t>
      </w: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Enforce removal of RD Wallpaper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 в разделе Remote Session Enviroment в Computer Configuration -&gt; Policies -&gt; Administrative Templates -&gt; Windows Components -&gt; Remote Desktop Services -&gt; Remote Desktop Session Host резко улучшит ситуацию с перерисовкой экрана терминальной сессии. Пользователи без котиков на десктопе выживают нормально, проверено.</w:t>
      </w:r>
    </w:p>
    <w:p w14:paraId="559216AD" w14:textId="77777777" w:rsidR="006A2947" w:rsidRPr="006A2947" w:rsidRDefault="006A2947" w:rsidP="006A2947">
      <w:pPr>
        <w:shd w:val="clear" w:color="auto" w:fill="FFFFFF"/>
        <w:spacing w:before="210" w:after="210" w:line="240" w:lineRule="auto"/>
        <w:outlineLvl w:val="2"/>
        <w:rPr>
          <w:rFonts w:ascii="Arial" w:eastAsia="Times New Roman" w:hAnsi="Arial" w:cs="Arial"/>
          <w:color w:val="454545"/>
          <w:sz w:val="41"/>
          <w:szCs w:val="4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41"/>
          <w:szCs w:val="41"/>
          <w:lang w:eastAsia="ru-RU"/>
        </w:rPr>
        <w:t>Включаем и настраиваем кэширование изображений</w:t>
      </w:r>
    </w:p>
    <w:p w14:paraId="607CBC25" w14:textId="77777777" w:rsidR="006A2947" w:rsidRPr="006A2947" w:rsidRDefault="006A2947" w:rsidP="006A2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Если на клиенте есть достаточно оперативной памяти, то имеет смысл включить и настроить кэширование битмапов. Это позволит выиграть до 20-50% полосы пропускания. Для установки надо будет зайти в ключ </w:t>
      </w: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HKEY_CURRENT_USER\SOFTWARE\Microsoft\Terminal Server Client\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 и создать там параметры </w:t>
      </w: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BitmapPersistCacheSize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 и </w:t>
      </w: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BitmapCacheSize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, оба типа DWORD 32. Параметр </w:t>
      </w: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BitmapPersistCacheSize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 xml:space="preserve"> обозначает размер в килобайтах дискового кэша. Значение по умолчанию – 10. Имеет смысл увеличить этот параметр хотя бы до 1000. 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lastRenderedPageBreak/>
        <w:t>Параметр </w:t>
      </w: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BitmapCacheSize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 обозначает размер в килобайтах кэша в RAM. Значение по умолчанию – 1500. Имеет смысл увеличить этот параметр хотя бы до 5000. Это будет всего 5 мегабайт на клиентскую сессию, при современных масштабах оперативной памяти это несущественно, и даже если приведёт к выигрышу 10% производительности, уже себя окупит. Кстати, этот же параметр можно поправить и в .rdp-файле; если сохранить своё RDP-подключение, а после открыть файл блокнотом, то среди параметров можно добавить что-то вида </w:t>
      </w: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bitmapcachesize:i:5000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, где 5000 – это 5МБ кэша.</w:t>
      </w:r>
    </w:p>
    <w:p w14:paraId="2C4AB45B" w14:textId="77777777" w:rsidR="006A2947" w:rsidRPr="006A2947" w:rsidRDefault="006A2947" w:rsidP="006A2947">
      <w:pPr>
        <w:shd w:val="clear" w:color="auto" w:fill="FFFFFF"/>
        <w:spacing w:before="210" w:after="210" w:line="240" w:lineRule="auto"/>
        <w:outlineLvl w:val="2"/>
        <w:rPr>
          <w:rFonts w:ascii="Arial" w:eastAsia="Times New Roman" w:hAnsi="Arial" w:cs="Arial"/>
          <w:color w:val="454545"/>
          <w:sz w:val="41"/>
          <w:szCs w:val="4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41"/>
          <w:szCs w:val="41"/>
          <w:lang w:eastAsia="ru-RU"/>
        </w:rPr>
        <w:t>Отключаем Desktop Composition</w:t>
      </w:r>
    </w:p>
    <w:p w14:paraId="48F5C387" w14:textId="77777777" w:rsidR="006A2947" w:rsidRPr="006A2947" w:rsidRDefault="006A2947" w:rsidP="006A2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Desktop Composition привносит всякие “красивости” типа Aero и его друзей и ощутимо кушает полосу пропускания. Для работы это не нужно и вредно. Параметр </w:t>
      </w: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Allow desktop composition for RDP Sessions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 в разделе Remote Session Enviroment в Computer Configuration -&gt; Policies -&gt; Administrative Templates -&gt; Windows Components -&gt; Remote Desktop Services -&gt; Remote Desktop Session Host необходимо выставить в параметр Disabled.</w:t>
      </w:r>
    </w:p>
    <w:p w14:paraId="175ADBED" w14:textId="77777777" w:rsidR="006A2947" w:rsidRPr="006A2947" w:rsidRDefault="006A2947" w:rsidP="006A2947">
      <w:pPr>
        <w:shd w:val="clear" w:color="auto" w:fill="FFFFFF"/>
        <w:spacing w:before="210" w:after="210" w:line="240" w:lineRule="auto"/>
        <w:outlineLvl w:val="2"/>
        <w:rPr>
          <w:rFonts w:ascii="Arial" w:eastAsia="Times New Roman" w:hAnsi="Arial" w:cs="Arial"/>
          <w:color w:val="454545"/>
          <w:sz w:val="41"/>
          <w:szCs w:val="4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41"/>
          <w:szCs w:val="41"/>
          <w:lang w:eastAsia="ru-RU"/>
        </w:rPr>
        <w:t>Оптимизируем параметры Desktop Window Manager</w:t>
      </w:r>
    </w:p>
    <w:p w14:paraId="13B3CA53" w14:textId="77777777" w:rsidR="006A2947" w:rsidRPr="006A2947" w:rsidRDefault="006A2947" w:rsidP="006A2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Параметры, находящиеся в разделе </w:t>
      </w: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Remote Session Enviroment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 в </w:t>
      </w: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Computer Configuration -&gt; Policies -&gt; Administrative Templates -&gt; Windows Components -&gt; Desktop Window Manager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, будут управлять “красивым” отображением плавно выезжающих меню и подобного. Их три – </w:t>
      </w: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Do not allow window animations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, </w:t>
      </w: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Do not allow desktop compositions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 и </w:t>
      </w: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Do not allow Flip3D invocation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. Все их надо переключить в режим Enabled, т.е. по сути – отключить все эти функции.</w:t>
      </w:r>
    </w:p>
    <w:p w14:paraId="7365809B" w14:textId="77777777" w:rsidR="006A2947" w:rsidRPr="006A2947" w:rsidRDefault="006A2947" w:rsidP="006A2947">
      <w:pPr>
        <w:shd w:val="clear" w:color="auto" w:fill="FFFFFF"/>
        <w:spacing w:before="210" w:after="210" w:line="240" w:lineRule="auto"/>
        <w:outlineLvl w:val="2"/>
        <w:rPr>
          <w:rFonts w:ascii="Arial" w:eastAsia="Times New Roman" w:hAnsi="Arial" w:cs="Arial"/>
          <w:color w:val="454545"/>
          <w:sz w:val="41"/>
          <w:szCs w:val="4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41"/>
          <w:szCs w:val="41"/>
          <w:lang w:eastAsia="ru-RU"/>
        </w:rPr>
        <w:t>Отключаем редирект неиспользуемых устройств</w:t>
      </w:r>
    </w:p>
    <w:p w14:paraId="1803ABD4" w14:textId="77777777" w:rsidR="006A2947" w:rsidRPr="006A2947" w:rsidRDefault="006A2947" w:rsidP="006A2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Если у Вас не планируется подключение определённых классов устройств (например, COM и LPT-портов), или аудио, имеет смысл отключить возможность их перенаправления со стороны сервера. Чтобы клиенты с дефолтными настройками RDP Client не тратили время подключения на согласование неиспользуемого функционала. Это делается там же, где и остальные настройки сервера, в Properties у RDP-Tcp, вкладка Client Settings (там же, где мы делали настройки с глубиной цвета), раздел Redirection.</w:t>
      </w:r>
    </w:p>
    <w:p w14:paraId="5FE39EAF" w14:textId="77777777" w:rsidR="006A2947" w:rsidRPr="006A2947" w:rsidRDefault="006A2947" w:rsidP="006A2947">
      <w:pPr>
        <w:shd w:val="clear" w:color="auto" w:fill="FFFFFF"/>
        <w:spacing w:before="210" w:after="210" w:line="240" w:lineRule="auto"/>
        <w:outlineLvl w:val="2"/>
        <w:rPr>
          <w:rFonts w:ascii="Arial" w:eastAsia="Times New Roman" w:hAnsi="Arial" w:cs="Arial"/>
          <w:color w:val="454545"/>
          <w:sz w:val="41"/>
          <w:szCs w:val="4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41"/>
          <w:szCs w:val="41"/>
          <w:lang w:eastAsia="ru-RU"/>
        </w:rPr>
        <w:t>Настраиваем общую логику оптимизации визуальных данных RDP</w:t>
      </w:r>
    </w:p>
    <w:p w14:paraId="3A4B8208" w14:textId="77777777" w:rsidR="006A2947" w:rsidRPr="006A2947" w:rsidRDefault="006A2947" w:rsidP="006A2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Параметр, называющийся </w:t>
      </w: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Optimize visual experience for RDP sessions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, находящийся в разделе </w:t>
      </w: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Remote Session Enviroment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 в </w:t>
      </w: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Computer Configuration -&gt; Policies -&gt; Administrative Templates -&gt; Windows Components -&gt; Remote Desktop Services -&gt; Remote Desktop Session Host -&gt; Remote Session Enviroment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, будет управлять тем, как RDP будет воспринимает визуальные данные – как мультимедийные или как текстовые. Это, грубо говоря, “подсказка” алгоритму сжатия, как грамотнее себя вести. Соответственно, для работы надо будет выставить этот параметр в </w:t>
      </w: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Text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, а если хочется много красивых flash-баннеров, HTML5 и просматривать видеоклипы – лучше вариант </w:t>
      </w: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Rich Multimedia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.</w:t>
      </w:r>
    </w:p>
    <w:p w14:paraId="7DC83A4E" w14:textId="77777777" w:rsidR="006A2947" w:rsidRPr="006A2947" w:rsidRDefault="006A2947" w:rsidP="006A2947">
      <w:pPr>
        <w:shd w:val="clear" w:color="auto" w:fill="FFFFFF"/>
        <w:spacing w:before="210" w:after="210" w:line="240" w:lineRule="auto"/>
        <w:outlineLvl w:val="1"/>
        <w:rPr>
          <w:rFonts w:ascii="Arial" w:eastAsia="Times New Roman" w:hAnsi="Arial" w:cs="Arial"/>
          <w:color w:val="05AD45"/>
          <w:sz w:val="56"/>
          <w:szCs w:val="56"/>
          <w:lang w:eastAsia="ru-RU"/>
        </w:rPr>
      </w:pPr>
      <w:r w:rsidRPr="006A2947">
        <w:rPr>
          <w:rFonts w:ascii="Arial" w:eastAsia="Times New Roman" w:hAnsi="Arial" w:cs="Arial"/>
          <w:color w:val="05AD45"/>
          <w:sz w:val="56"/>
          <w:szCs w:val="56"/>
          <w:lang w:eastAsia="ru-RU"/>
        </w:rPr>
        <w:t>Оптимизация сжатия RDP</w:t>
      </w:r>
    </w:p>
    <w:p w14:paraId="0571B488" w14:textId="77777777" w:rsidR="006A2947" w:rsidRPr="006A2947" w:rsidRDefault="006A2947" w:rsidP="006A2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Сжатие в RDP прошло долгий путь развития. По RDP 5.2 включительно была подсистема сжатия (“компрессор”), имеющий внутреннее название “Version 1” – самый простой и лёгкий вариант с точки зрения загрузки процессора клиента, но самый плохой с точки зрения нагрузки сети трафиком. В RDP 6.0 сделали “Version 2”, который был незначительно, но улучшен по параметру эффективности сжатия. Нам интересен “Version 3”, который работает только при подключении к серверам Windows Server 2008 и старше. Он сжимает лучше всех, а затраты процессорного времени с учётом мощностей современных компьютеров несуществены. Выигрыш при включении V3 может, судя по тестам, достигать 60% и, в общем-то, и без тестов ощутимо заметен на глаз.</w:t>
      </w:r>
    </w:p>
    <w:p w14:paraId="762771FC" w14:textId="77777777" w:rsidR="006A2947" w:rsidRPr="006A2947" w:rsidRDefault="006A2947" w:rsidP="006A2947">
      <w:pPr>
        <w:shd w:val="clear" w:color="auto" w:fill="FFFFFF"/>
        <w:spacing w:before="210" w:after="210" w:line="240" w:lineRule="auto"/>
        <w:outlineLvl w:val="2"/>
        <w:rPr>
          <w:rFonts w:ascii="Arial" w:eastAsia="Times New Roman" w:hAnsi="Arial" w:cs="Arial"/>
          <w:color w:val="454545"/>
          <w:sz w:val="41"/>
          <w:szCs w:val="4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41"/>
          <w:szCs w:val="41"/>
          <w:lang w:eastAsia="ru-RU"/>
        </w:rPr>
        <w:t>Как включить оптимальное сжатие в RDP</w:t>
      </w:r>
    </w:p>
    <w:p w14:paraId="624CD3AB" w14:textId="77777777" w:rsidR="006A2947" w:rsidRPr="006A2947" w:rsidRDefault="006A2947" w:rsidP="006A2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lastRenderedPageBreak/>
        <w:t>Это – клиентская настройка. Откройте в нужном объекте групповой политики Computer Configuration -&gt; Policies -&gt; Administrative Templates -&gt; Windows Components -&gt; Remote Desktop Services -&gt; Remote Desktop Session Host -&gt; Remote Session Enviroment, выберите там параметр </w:t>
      </w: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Set compression algoritm for RDP data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, включите его и выберите значение </w:t>
      </w: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Optimize to use less network bandwidth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.</w:t>
      </w:r>
    </w:p>
    <w:p w14:paraId="38614287" w14:textId="77777777" w:rsidR="006A2947" w:rsidRPr="006A2947" w:rsidRDefault="006A2947" w:rsidP="006A2947">
      <w:pPr>
        <w:shd w:val="clear" w:color="auto" w:fill="FFFFFF"/>
        <w:spacing w:before="180" w:after="0" w:line="240" w:lineRule="auto"/>
        <w:ind w:firstLine="75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Примечание: У многих возникает вопрос, зачем в списке есть параметр “отключить сжатие”. Это нужно в случае, когда Ваши RDP-сессии сжимает внешнее устройство, оптимизирующее WAN-подключения, что-то вида Cisco WAAS. В других случаях, конечно, отключать сжатие смысла нет.</w:t>
      </w:r>
    </w:p>
    <w:p w14:paraId="0642151B" w14:textId="77777777" w:rsidR="006A2947" w:rsidRPr="006A2947" w:rsidRDefault="006A2947" w:rsidP="006A2947">
      <w:pPr>
        <w:shd w:val="clear" w:color="auto" w:fill="FFFFFF"/>
        <w:spacing w:before="210" w:after="210" w:line="240" w:lineRule="auto"/>
        <w:outlineLvl w:val="2"/>
        <w:rPr>
          <w:rFonts w:ascii="Arial" w:eastAsia="Times New Roman" w:hAnsi="Arial" w:cs="Arial"/>
          <w:color w:val="454545"/>
          <w:sz w:val="41"/>
          <w:szCs w:val="4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41"/>
          <w:szCs w:val="41"/>
          <w:lang w:eastAsia="ru-RU"/>
        </w:rPr>
        <w:t>Настройка сжатия звукового потока</w:t>
      </w:r>
    </w:p>
    <w:p w14:paraId="30305B0A" w14:textId="77777777" w:rsidR="006A2947" w:rsidRPr="006A2947" w:rsidRDefault="006A2947" w:rsidP="006A2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RDP 7.0 приносит отличную возможность регулировать качество сжатия входящего звукового потока (т.е. звука, который идёт с сервера на клиента). Это достаточно полезно – например, если идёт работа на терминальном сервере, то кроме всяких служебных звуков вида “пришло сообщение в ICQ” другие особо как не планируются. Нет смысла передавать с сервера несжатый звук CD-качества, если для работы это не нужно. Соответственно, нужно настроить уровень сжатия звукового потока. Данный параметр будет называться </w:t>
      </w: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Limit audio playback quality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 и находиться в разделе </w:t>
      </w: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Device and Resource Redirection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 в </w:t>
      </w: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Computer Configuration -&gt; Policies -&gt; Administrative Templates -&gt; Windows Components -&gt; Remote Desktop Services -&gt; Remote Desktop Session Host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. Вариантов будет три:</w:t>
      </w:r>
    </w:p>
    <w:p w14:paraId="4A216B3E" w14:textId="77777777" w:rsidR="006A2947" w:rsidRPr="006A2947" w:rsidRDefault="006A2947" w:rsidP="006A2947">
      <w:pPr>
        <w:numPr>
          <w:ilvl w:val="0"/>
          <w:numId w:val="6"/>
        </w:numPr>
        <w:shd w:val="clear" w:color="auto" w:fill="FFFFFF"/>
        <w:spacing w:before="60" w:after="60" w:line="240" w:lineRule="auto"/>
        <w:ind w:left="765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High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 – звук будет идти без сжатия. Вообще. То есть, он будет подпадать под общее сжатие протокола RDP, но специфическое сжатие звука (с потерей качества) производиться не будет.</w:t>
      </w:r>
    </w:p>
    <w:p w14:paraId="7F1C16D7" w14:textId="77777777" w:rsidR="006A2947" w:rsidRPr="006A2947" w:rsidRDefault="006A2947" w:rsidP="006A2947">
      <w:pPr>
        <w:numPr>
          <w:ilvl w:val="0"/>
          <w:numId w:val="6"/>
        </w:numPr>
        <w:shd w:val="clear" w:color="auto" w:fill="FFFFFF"/>
        <w:spacing w:before="60" w:after="60" w:line="240" w:lineRule="auto"/>
        <w:ind w:left="765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Medium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 – сжатие будет адаптироваться под канал так, чтобы не увеличивать задержку при передаче данных.</w:t>
      </w:r>
    </w:p>
    <w:p w14:paraId="73A536D4" w14:textId="77777777" w:rsidR="006A2947" w:rsidRPr="006A2947" w:rsidRDefault="006A2947" w:rsidP="006A2947">
      <w:pPr>
        <w:numPr>
          <w:ilvl w:val="0"/>
          <w:numId w:val="6"/>
        </w:numPr>
        <w:shd w:val="clear" w:color="auto" w:fill="FFFFFF"/>
        <w:spacing w:before="60" w:after="60" w:line="240" w:lineRule="auto"/>
        <w:ind w:left="765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Dynamic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 – сжатие будет динамически адаптироваться под канал так, чтобы задержка не превышала 150ms.</w:t>
      </w:r>
    </w:p>
    <w:p w14:paraId="2435659E" w14:textId="77777777" w:rsidR="006A2947" w:rsidRPr="006A2947" w:rsidRDefault="006A2947" w:rsidP="006A2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Выберите подходящий. Как понятно, для офисной работы лучше выбрать </w:t>
      </w: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Dynamic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.</w:t>
      </w:r>
    </w:p>
    <w:p w14:paraId="2F8828F4" w14:textId="77777777" w:rsidR="006A2947" w:rsidRPr="006A2947" w:rsidRDefault="006A2947" w:rsidP="006A2947">
      <w:pPr>
        <w:shd w:val="clear" w:color="auto" w:fill="FFFFFF"/>
        <w:spacing w:before="210" w:after="210" w:line="240" w:lineRule="auto"/>
        <w:outlineLvl w:val="1"/>
        <w:rPr>
          <w:rFonts w:ascii="Arial" w:eastAsia="Times New Roman" w:hAnsi="Arial" w:cs="Arial"/>
          <w:color w:val="05AD45"/>
          <w:sz w:val="56"/>
          <w:szCs w:val="56"/>
          <w:lang w:eastAsia="ru-RU"/>
        </w:rPr>
      </w:pPr>
      <w:r w:rsidRPr="006A2947">
        <w:rPr>
          <w:rFonts w:ascii="Arial" w:eastAsia="Times New Roman" w:hAnsi="Arial" w:cs="Arial"/>
          <w:color w:val="05AD45"/>
          <w:sz w:val="56"/>
          <w:szCs w:val="56"/>
          <w:lang w:eastAsia="ru-RU"/>
        </w:rPr>
        <w:t>Оптимизация соотношения потоков данных в RDP</w:t>
      </w:r>
    </w:p>
    <w:p w14:paraId="1597E838" w14:textId="77777777" w:rsidR="006A2947" w:rsidRPr="006A2947" w:rsidRDefault="006A2947" w:rsidP="006A2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Трафик RDP-сессии не является чем-то монолитным. Наоборот, он достаточно чётко разделён на потоки данных перенаправляемых устройств (например, копирования файла с локального хоста на терминальный сервер), аудиопоток, поток команд примитивов отрисовки (RDP старается передавать команды примитивов отрисовки, и передаёт битмапы в крайнем случае), а также потоки устройств ввода (мышка и клавиатура). На взаимное соотношение этих потоков и логику его (соотношения) вычисления (этакий локальный QoS) можно влиять. Для этого надо со стороны сервера зайти в ключ реестра </w:t>
      </w: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HKEY_LOCAL_MACHINE\SYSTEM\CurrentControlSet\Services\TermDD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 и создать там для начала (если их там нет) четыре ключа:</w:t>
      </w:r>
    </w:p>
    <w:p w14:paraId="7FB45C12" w14:textId="77777777" w:rsidR="006A2947" w:rsidRPr="006A2947" w:rsidRDefault="006A2947" w:rsidP="006A2947">
      <w:pPr>
        <w:numPr>
          <w:ilvl w:val="0"/>
          <w:numId w:val="7"/>
        </w:numPr>
        <w:shd w:val="clear" w:color="auto" w:fill="FFFFFF"/>
        <w:spacing w:before="60" w:after="60" w:line="240" w:lineRule="auto"/>
        <w:ind w:left="765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FlowControlDisable</w:t>
      </w:r>
    </w:p>
    <w:p w14:paraId="453D136D" w14:textId="77777777" w:rsidR="006A2947" w:rsidRPr="006A2947" w:rsidRDefault="006A2947" w:rsidP="006A2947">
      <w:pPr>
        <w:numPr>
          <w:ilvl w:val="0"/>
          <w:numId w:val="7"/>
        </w:numPr>
        <w:shd w:val="clear" w:color="auto" w:fill="FFFFFF"/>
        <w:spacing w:before="60" w:after="60" w:line="240" w:lineRule="auto"/>
        <w:ind w:left="765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FlowControlDisplayBandwidth</w:t>
      </w:r>
    </w:p>
    <w:p w14:paraId="531F2439" w14:textId="77777777" w:rsidR="006A2947" w:rsidRPr="006A2947" w:rsidRDefault="006A2947" w:rsidP="006A2947">
      <w:pPr>
        <w:numPr>
          <w:ilvl w:val="0"/>
          <w:numId w:val="7"/>
        </w:numPr>
        <w:shd w:val="clear" w:color="auto" w:fill="FFFFFF"/>
        <w:spacing w:before="60" w:after="60" w:line="240" w:lineRule="auto"/>
        <w:ind w:left="765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FlowControlChannelBandwidth</w:t>
      </w:r>
    </w:p>
    <w:p w14:paraId="6CBD8090" w14:textId="77777777" w:rsidR="006A2947" w:rsidRPr="006A2947" w:rsidRDefault="006A2947" w:rsidP="006A2947">
      <w:pPr>
        <w:numPr>
          <w:ilvl w:val="0"/>
          <w:numId w:val="7"/>
        </w:numPr>
        <w:shd w:val="clear" w:color="auto" w:fill="FFFFFF"/>
        <w:spacing w:before="60" w:after="60" w:line="240" w:lineRule="auto"/>
        <w:ind w:left="765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FlowControlChargePostCompression</w:t>
      </w:r>
    </w:p>
    <w:p w14:paraId="3CF9F6B2" w14:textId="77777777" w:rsidR="006A2947" w:rsidRPr="006A2947" w:rsidRDefault="006A2947" w:rsidP="006A2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Тип у всех – DWORD 32. Функционал у ключей будет следующим. Ключ </w:t>
      </w: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FlowControlDisable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 будет определять, используется ли приоритезация вообще. Если задать единицу, то приоритезация будет выключена, если нуль – включена. Включите её. Ключи </w:t>
      </w: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FlowControlDisplayBandwidth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 и </w:t>
      </w: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FlowControlChannelBandwidth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 будут определять взаимное соотношение двух потоков данных:</w:t>
      </w:r>
    </w:p>
    <w:p w14:paraId="5C79D12C" w14:textId="77777777" w:rsidR="006A2947" w:rsidRPr="006A2947" w:rsidRDefault="006A2947" w:rsidP="006A2947">
      <w:pPr>
        <w:numPr>
          <w:ilvl w:val="0"/>
          <w:numId w:val="8"/>
        </w:numPr>
        <w:shd w:val="clear" w:color="auto" w:fill="FFFFFF"/>
        <w:spacing w:before="60" w:after="60" w:line="240" w:lineRule="auto"/>
        <w:ind w:left="765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Поток взаимодействия с пользователем (изображение+устройства ввода)</w:t>
      </w:r>
    </w:p>
    <w:p w14:paraId="485A5BE7" w14:textId="77777777" w:rsidR="006A2947" w:rsidRPr="006A2947" w:rsidRDefault="006A2947" w:rsidP="006A2947">
      <w:pPr>
        <w:numPr>
          <w:ilvl w:val="0"/>
          <w:numId w:val="8"/>
        </w:numPr>
        <w:shd w:val="clear" w:color="auto" w:fill="FFFFFF"/>
        <w:spacing w:before="60" w:after="60" w:line="240" w:lineRule="auto"/>
        <w:ind w:left="765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Прочие данные (блочные устройства, буфер обмена и всё остальное)</w:t>
      </w:r>
    </w:p>
    <w:p w14:paraId="4D847B5E" w14:textId="77777777" w:rsidR="006A2947" w:rsidRPr="006A2947" w:rsidRDefault="006A2947" w:rsidP="006A2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Сами значения этих ключей не критичны; критично то, как они соотносятся. То есть, если Вы сделаете </w:t>
      </w: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FlowControlDisplayBandwidth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 равным единице, а </w:t>
      </w: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FlowControlChannelBandwidth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 – четырём, то соотношение будет 1:4, и на поток взаимодействия с пользователем будет выделяться 20% полосы пропускания, а на остальное – 80%. Если сделаете 15 и 60 – результат будет идентичным, так как соотношение то же самое. Ключ </w:t>
      </w: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FlowControlChargePostCompression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 xml:space="preserve"> будет определять, когда считается это соотношение – до сжатия или после. Нуль – это до сжатия, единица – после. Я рекомендую для использования вида “наш удалённый сервак далеко и к нему все по RDP подключаются 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lastRenderedPageBreak/>
        <w:t>и в офисе и 1С работают” ставить соотношение 1:1 и считать его после сжатия. По опыту это может реально помочь в ситуации “печать большого документа с терминального сервера на локальный принтер”. Но это не догма – пробуйте, главный инструмент – знание, как это считается и работает – у Вас уже есть.</w:t>
      </w:r>
    </w:p>
    <w:p w14:paraId="6E7DA5CE" w14:textId="77777777" w:rsidR="006A2947" w:rsidRPr="006A2947" w:rsidRDefault="006A2947" w:rsidP="006A2947">
      <w:pPr>
        <w:shd w:val="clear" w:color="auto" w:fill="FFFFFF"/>
        <w:spacing w:before="210" w:after="210" w:line="240" w:lineRule="auto"/>
        <w:outlineLvl w:val="1"/>
        <w:rPr>
          <w:rFonts w:ascii="Arial" w:eastAsia="Times New Roman" w:hAnsi="Arial" w:cs="Arial"/>
          <w:color w:val="05AD45"/>
          <w:sz w:val="56"/>
          <w:szCs w:val="56"/>
          <w:lang w:val="en-US" w:eastAsia="ru-RU"/>
        </w:rPr>
      </w:pPr>
      <w:r w:rsidRPr="006A2947">
        <w:rPr>
          <w:rFonts w:ascii="Arial" w:eastAsia="Times New Roman" w:hAnsi="Arial" w:cs="Arial"/>
          <w:color w:val="05AD45"/>
          <w:sz w:val="56"/>
          <w:szCs w:val="56"/>
          <w:lang w:eastAsia="ru-RU"/>
        </w:rPr>
        <w:t>Включаем</w:t>
      </w:r>
      <w:r w:rsidRPr="006A2947">
        <w:rPr>
          <w:rFonts w:ascii="Arial" w:eastAsia="Times New Roman" w:hAnsi="Arial" w:cs="Arial"/>
          <w:color w:val="05AD45"/>
          <w:sz w:val="56"/>
          <w:szCs w:val="56"/>
          <w:lang w:val="en-US" w:eastAsia="ru-RU"/>
        </w:rPr>
        <w:t xml:space="preserve"> Require secure RPC communication </w:t>
      </w:r>
      <w:r w:rsidRPr="006A2947">
        <w:rPr>
          <w:rFonts w:ascii="Arial" w:eastAsia="Times New Roman" w:hAnsi="Arial" w:cs="Arial"/>
          <w:color w:val="05AD45"/>
          <w:sz w:val="56"/>
          <w:szCs w:val="56"/>
          <w:lang w:eastAsia="ru-RU"/>
        </w:rPr>
        <w:t>для</w:t>
      </w:r>
      <w:r w:rsidRPr="006A2947">
        <w:rPr>
          <w:rFonts w:ascii="Arial" w:eastAsia="Times New Roman" w:hAnsi="Arial" w:cs="Arial"/>
          <w:color w:val="05AD45"/>
          <w:sz w:val="56"/>
          <w:szCs w:val="56"/>
          <w:lang w:val="en-US" w:eastAsia="ru-RU"/>
        </w:rPr>
        <w:t xml:space="preserve"> RDP</w:t>
      </w:r>
    </w:p>
    <w:p w14:paraId="654EB5D0" w14:textId="77777777" w:rsidR="006A2947" w:rsidRPr="006A2947" w:rsidRDefault="006A2947" w:rsidP="006A2947">
      <w:pPr>
        <w:shd w:val="clear" w:color="auto" w:fill="FFFFFF"/>
        <w:spacing w:before="180" w:after="0" w:line="240" w:lineRule="auto"/>
        <w:ind w:firstLine="75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Данный параметр действует аналогично настройкам для Secure RPC, которые есть в разделе Security групповой политики и действуют на всю систему, только настраивается проще. Включив этот параметр Вы сделаете обязательным для всех клиентских RPC-запросов шифрование (в зависимости от настроек системы “нижняя планка” шифрования будет разной – RC4/DES или, в случае включения FIPS-140 – 3DES/AES) и использование как минимум NTLMv2 для аутентификации удалённого вызова процедур. Всегда включайте этот параметр. Есть миф про то, что он не работает во внедоменной среде. Это не так, и усиление защиты RPC никому не помешает.</w:t>
      </w:r>
    </w:p>
    <w:p w14:paraId="17A1CEA5" w14:textId="77777777" w:rsidR="006A2947" w:rsidRPr="006A2947" w:rsidRDefault="006A2947" w:rsidP="006A2947">
      <w:pPr>
        <w:shd w:val="clear" w:color="auto" w:fill="FFFFFF"/>
        <w:spacing w:before="180" w:after="0" w:line="240" w:lineRule="auto"/>
        <w:ind w:firstLine="75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Это – серверная настройка. Откройте в нужном объекте групповой политики Computer Configuration -&gt; Policies -&gt; Administrative Templates -&gt; Windows Components -&gt; Remote Desktop Services -&gt; Remote Desktop Session Host -&gt; Security, выберите там параметр </w:t>
      </w:r>
      <w:r w:rsidRPr="006A2947">
        <w:rPr>
          <w:rFonts w:ascii="Courier New" w:eastAsia="Times New Roman" w:hAnsi="Courier New" w:cs="Courier New"/>
          <w:b/>
          <w:bCs/>
          <w:color w:val="454545"/>
          <w:sz w:val="20"/>
          <w:szCs w:val="20"/>
          <w:lang w:eastAsia="ru-RU"/>
        </w:rPr>
        <w:t>Require secure RPC communication</w:t>
      </w:r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 и включите его.</w:t>
      </w:r>
    </w:p>
    <w:p w14:paraId="358160DD" w14:textId="77777777" w:rsidR="006A2947" w:rsidRPr="006A2947" w:rsidRDefault="006A2947" w:rsidP="006A2947">
      <w:pPr>
        <w:shd w:val="clear" w:color="auto" w:fill="FFFFFF"/>
        <w:spacing w:before="210" w:after="210" w:line="240" w:lineRule="auto"/>
        <w:outlineLvl w:val="1"/>
        <w:rPr>
          <w:rFonts w:ascii="Arial" w:eastAsia="Times New Roman" w:hAnsi="Arial" w:cs="Arial"/>
          <w:color w:val="05AD45"/>
          <w:sz w:val="56"/>
          <w:szCs w:val="56"/>
          <w:lang w:eastAsia="ru-RU"/>
        </w:rPr>
      </w:pPr>
      <w:r w:rsidRPr="006A2947">
        <w:rPr>
          <w:rFonts w:ascii="Arial" w:eastAsia="Times New Roman" w:hAnsi="Arial" w:cs="Arial"/>
          <w:color w:val="05AD45"/>
          <w:sz w:val="56"/>
          <w:szCs w:val="56"/>
          <w:lang w:eastAsia="ru-RU"/>
        </w:rPr>
        <w:t>Заключение</w:t>
      </w:r>
    </w:p>
    <w:p w14:paraId="3F6DDEB8" w14:textId="77777777" w:rsidR="006A2947" w:rsidRPr="006A2947" w:rsidRDefault="006A2947" w:rsidP="006A2947">
      <w:pPr>
        <w:shd w:val="clear" w:color="auto" w:fill="FFFFFF"/>
        <w:spacing w:before="180" w:after="0" w:line="240" w:lineRule="auto"/>
        <w:ind w:firstLine="75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del w:id="0" w:author="Unknown">
        <w:r w:rsidRPr="006A2947">
          <w:rPr>
            <w:rFonts w:ascii="Arial" w:eastAsia="Times New Roman" w:hAnsi="Arial" w:cs="Arial"/>
            <w:color w:val="454545"/>
            <w:sz w:val="21"/>
            <w:szCs w:val="21"/>
            <w:lang w:eastAsia="ru-RU"/>
          </w:rPr>
          <w:delText>Так как все уже давно вытащили сервера на внешние площадки за бугром, то этот материал является</w:delText>
        </w:r>
      </w:del>
      <w:r w:rsidRPr="006A2947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 Я надеюсь, что данный материал будет Вам полезен для оптимизации и защиты RDP. Если я что-то пропустил – прошу в комментарии.</w:t>
      </w:r>
    </w:p>
    <w:p w14:paraId="5AA631A5" w14:textId="77777777" w:rsidR="00ED1736" w:rsidRDefault="00ED1736"/>
    <w:sectPr w:rsidR="00ED1736" w:rsidSect="006A29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03700"/>
    <w:multiLevelType w:val="multilevel"/>
    <w:tmpl w:val="6766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61FAA"/>
    <w:multiLevelType w:val="multilevel"/>
    <w:tmpl w:val="F61E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C197A"/>
    <w:multiLevelType w:val="multilevel"/>
    <w:tmpl w:val="3A3C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545B2"/>
    <w:multiLevelType w:val="multilevel"/>
    <w:tmpl w:val="13A4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40A72"/>
    <w:multiLevelType w:val="multilevel"/>
    <w:tmpl w:val="AED0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4F21CB"/>
    <w:multiLevelType w:val="multilevel"/>
    <w:tmpl w:val="24D8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B1FE4"/>
    <w:multiLevelType w:val="multilevel"/>
    <w:tmpl w:val="46BC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E12CD3"/>
    <w:multiLevelType w:val="multilevel"/>
    <w:tmpl w:val="AC78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47"/>
    <w:rsid w:val="006A2947"/>
    <w:rsid w:val="00ED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1F817"/>
  <w15:chartTrackingRefBased/>
  <w15:docId w15:val="{03C7BB32-04B4-4F7A-955A-D821670D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A29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A29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A29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29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A29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A294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6A294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A2947"/>
    <w:rPr>
      <w:rFonts w:ascii="Courier New" w:eastAsia="Times New Roman" w:hAnsi="Courier New" w:cs="Courier New"/>
      <w:sz w:val="20"/>
      <w:szCs w:val="20"/>
    </w:rPr>
  </w:style>
  <w:style w:type="paragraph" w:customStyle="1" w:styleId="commentcode">
    <w:name w:val="commentcode"/>
    <w:basedOn w:val="a"/>
    <w:rsid w:val="006A2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6A2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02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raining.ru/beast-move-from-ssl-to-tl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wnload.microsoft.com/download/9/5/E/95EF66AF-9026-4BB0-A41D-A4F81802D92C/%5BMS-CSSP%5D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pport.microsoft.com/kb/969084/en-us" TargetMode="External"/><Relationship Id="rId5" Type="http://schemas.openxmlformats.org/officeDocument/2006/relationships/hyperlink" Target="https://www.facebook.com/ivan.g.nikit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4416</Words>
  <Characters>25176</Characters>
  <Application>Microsoft Office Word</Application>
  <DocSecurity>0</DocSecurity>
  <Lines>209</Lines>
  <Paragraphs>59</Paragraphs>
  <ScaleCrop>false</ScaleCrop>
  <Company/>
  <LinksUpToDate>false</LinksUpToDate>
  <CharactersWithSpaces>29533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2020-12-10T11:55:00Z</dcterms:created>
  <dcterms:modified xsi:type="dcterms:W3CDTF">2020-12-10T11:55:00Z</dcterms:modified>
</cp:coreProperties>
</file>